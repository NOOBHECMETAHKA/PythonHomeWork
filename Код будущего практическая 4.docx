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51" w:rsidRPr="006F2C08" w:rsidRDefault="005017C0" w:rsidP="005017C0">
      <w:pPr>
        <w:jc w:val="center"/>
        <w:rPr>
          <w:rFonts w:cs="Times New Roman"/>
          <w:szCs w:val="28"/>
        </w:rPr>
      </w:pPr>
      <w:r w:rsidRPr="006F2C08">
        <w:rPr>
          <w:rFonts w:cs="Times New Roman"/>
          <w:b/>
          <w:i/>
          <w:szCs w:val="28"/>
        </w:rPr>
        <w:t>Сокеты</w:t>
      </w:r>
    </w:p>
    <w:p w:rsidR="00513914" w:rsidRPr="006F2C08" w:rsidRDefault="00030367" w:rsidP="00BA409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Экран поддержки</w:t>
      </w:r>
    </w:p>
    <w:p w:rsidR="00BB2A1C" w:rsidRDefault="00150274" w:rsidP="00BA40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Реализуйте </w:t>
      </w:r>
      <w:r w:rsidR="00BF3DA6">
        <w:rPr>
          <w:rFonts w:cs="Times New Roman"/>
          <w:szCs w:val="28"/>
        </w:rPr>
        <w:t xml:space="preserve">передачу данных с нескольких клиент-сокетов на один сервер-сокет. </w:t>
      </w:r>
      <w:r w:rsidR="00732619">
        <w:rPr>
          <w:rFonts w:cs="Times New Roman"/>
          <w:szCs w:val="28"/>
        </w:rPr>
        <w:t xml:space="preserve">Внутри одного скрипта следует создать несколько клиент-сокетов, которые будут отсылать сообщения из списка сообщений на сервер-сокет. </w:t>
      </w:r>
    </w:p>
    <w:p w:rsidR="00F117AB" w:rsidRDefault="00F117AB" w:rsidP="00F117AB">
      <w:pPr>
        <w:pStyle w:val="a4"/>
      </w:pPr>
      <w:r w:rsidRPr="00F117AB">
        <w:rPr>
          <w:noProof/>
          <w:lang w:eastAsia="ru-RU"/>
        </w:rPr>
        <w:drawing>
          <wp:inline distT="0" distB="0" distL="0" distR="0" wp14:anchorId="6EBDE786" wp14:editId="06680488">
            <wp:extent cx="5940425" cy="3686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AB" w:rsidRDefault="00F117AB" w:rsidP="00F117AB">
      <w:pPr>
        <w:pStyle w:val="a4"/>
      </w:pPr>
      <w:r>
        <w:t xml:space="preserve">Рисунок </w:t>
      </w:r>
      <w:fldSimple w:instr=" SEQ Рисунок \* ARABIC ">
        <w:r w:rsidR="0018218F">
          <w:rPr>
            <w:noProof/>
          </w:rPr>
          <w:t>1</w:t>
        </w:r>
      </w:fldSimple>
      <w:r>
        <w:t xml:space="preserve"> – Клиентский скрипт с массивом данных</w:t>
      </w:r>
    </w:p>
    <w:p w:rsidR="00F117AB" w:rsidRDefault="00F117AB" w:rsidP="00F117AB">
      <w:pPr>
        <w:pStyle w:val="a4"/>
      </w:pPr>
      <w:r w:rsidRPr="00F117AB">
        <w:rPr>
          <w:noProof/>
          <w:lang w:eastAsia="ru-RU"/>
        </w:rPr>
        <w:lastRenderedPageBreak/>
        <w:drawing>
          <wp:inline distT="0" distB="0" distL="0" distR="0" wp14:anchorId="05AB6351" wp14:editId="1B0DCD01">
            <wp:extent cx="5940425" cy="4194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AB" w:rsidRPr="003877AE" w:rsidRDefault="00F117AB" w:rsidP="00F117AB">
      <w:pPr>
        <w:pStyle w:val="a4"/>
      </w:pPr>
      <w:r>
        <w:t xml:space="preserve">Рисунок </w:t>
      </w:r>
      <w:fldSimple w:instr=" SEQ Рисунок \* ARABIC ">
        <w:r w:rsidR="0018218F">
          <w:rPr>
            <w:noProof/>
          </w:rPr>
          <w:t>2</w:t>
        </w:r>
      </w:fldSimple>
      <w:r>
        <w:t xml:space="preserve"> – Серверный скрипт</w:t>
      </w:r>
    </w:p>
    <w:p w:rsidR="00F117AB" w:rsidRDefault="00F117AB" w:rsidP="00F117AB">
      <w:pPr>
        <w:pStyle w:val="a4"/>
      </w:pPr>
      <w:r w:rsidRPr="00F117AB">
        <w:rPr>
          <w:noProof/>
          <w:lang w:eastAsia="ru-RU"/>
        </w:rPr>
        <w:drawing>
          <wp:inline distT="0" distB="0" distL="0" distR="0" wp14:anchorId="047B60BB" wp14:editId="0C3AA793">
            <wp:extent cx="2448267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C0" w:rsidDel="00F117AB" w:rsidRDefault="00F117AB" w:rsidP="00F117AB">
      <w:pPr>
        <w:pStyle w:val="a4"/>
        <w:rPr>
          <w:del w:id="0" w:author="Михаил Завьялов" w:date="2023-11-04T21:42:00Z"/>
        </w:rPr>
      </w:pPr>
      <w:r>
        <w:t xml:space="preserve">Рисунок </w:t>
      </w:r>
      <w:fldSimple w:instr=" SEQ Рисунок \* ARABIC ">
        <w:r w:rsidR="0018218F">
          <w:rPr>
            <w:noProof/>
          </w:rPr>
          <w:t>3</w:t>
        </w:r>
      </w:fldSimple>
      <w:r>
        <w:t xml:space="preserve"> – Полученный массив данных</w:t>
      </w:r>
    </w:p>
    <w:p w:rsidR="00F117AB" w:rsidRPr="00F07F28" w:rsidRDefault="00F117AB">
      <w:pPr>
        <w:pStyle w:val="a4"/>
        <w:pPrChange w:id="1" w:author="Михаил Завьялов" w:date="2023-11-04T21:42:00Z">
          <w:pPr>
            <w:pStyle w:val="a5"/>
          </w:pPr>
        </w:pPrChange>
      </w:pPr>
    </w:p>
    <w:p w:rsidR="00F117AB" w:rsidRPr="00021694" w:rsidRDefault="00F117AB">
      <w:pPr>
        <w:pStyle w:val="a5"/>
        <w:jc w:val="center"/>
        <w:rPr>
          <w:ins w:id="2" w:author="Михаил Завьялов" w:date="2023-11-04T21:42:00Z"/>
          <w:lang w:val="ru-RU"/>
          <w:rPrChange w:id="3" w:author="Михаил Завьялов" w:date="2023-11-04T22:01:00Z">
            <w:rPr>
              <w:ins w:id="4" w:author="Михаил Завьялов" w:date="2023-11-04T21:42:00Z"/>
            </w:rPr>
          </w:rPrChange>
        </w:rPr>
        <w:pPrChange w:id="5" w:author="Михаил Завьялов" w:date="2023-11-04T21:42:00Z">
          <w:pPr>
            <w:pStyle w:val="a5"/>
          </w:pPr>
        </w:pPrChange>
      </w:pPr>
      <w:ins w:id="6" w:author="Михаил Завьялов" w:date="2023-11-04T21:42:00Z">
        <w:r>
          <w:t>client</w:t>
        </w:r>
        <w:r w:rsidRPr="00021694">
          <w:rPr>
            <w:lang w:val="ru-RU"/>
            <w:rPrChange w:id="7" w:author="Михаил Завьялов" w:date="2023-11-04T22:01:00Z">
              <w:rPr/>
            </w:rPrChange>
          </w:rPr>
          <w:t>_</w:t>
        </w:r>
        <w:proofErr w:type="spellStart"/>
        <w:r>
          <w:t>dispay</w:t>
        </w:r>
        <w:proofErr w:type="spellEnd"/>
        <w:r w:rsidRPr="00021694">
          <w:rPr>
            <w:lang w:val="ru-RU"/>
            <w:rPrChange w:id="8" w:author="Михаил Завьялов" w:date="2023-11-04T22:01:00Z">
              <w:rPr/>
            </w:rPrChange>
          </w:rPr>
          <w:t>_</w:t>
        </w:r>
        <w:r>
          <w:t>helper</w:t>
        </w:r>
        <w:r w:rsidRPr="00021694">
          <w:rPr>
            <w:lang w:val="ru-RU"/>
            <w:rPrChange w:id="9" w:author="Михаил Завьялов" w:date="2023-11-04T22:01:00Z">
              <w:rPr/>
            </w:rPrChange>
          </w:rPr>
          <w:t>.</w:t>
        </w:r>
        <w:proofErr w:type="spellStart"/>
        <w:r>
          <w:t>py</w:t>
        </w:r>
        <w:proofErr w:type="spellEnd"/>
      </w:ins>
    </w:p>
    <w:p w:rsidR="00B13084" w:rsidRDefault="00B13084" w:rsidP="00B13084">
      <w:pPr>
        <w:pStyle w:val="a5"/>
        <w:rPr>
          <w:ins w:id="10" w:author="Михаил Завьялов" w:date="2023-11-04T21:42:00Z"/>
        </w:rPr>
      </w:pPr>
      <w:ins w:id="11" w:author="Михаил Завьялов" w:date="2023-11-04T21:42:00Z">
        <w:r>
          <w:t xml:space="preserve">#   </w:t>
        </w:r>
        <w:proofErr w:type="spellStart"/>
        <w:r>
          <w:t>Клиент</w:t>
        </w:r>
        <w:proofErr w:type="spellEnd"/>
      </w:ins>
    </w:p>
    <w:p w:rsidR="00B13084" w:rsidRDefault="00B13084" w:rsidP="00B13084">
      <w:pPr>
        <w:pStyle w:val="a5"/>
        <w:rPr>
          <w:ins w:id="12" w:author="Михаил Завьялов" w:date="2023-11-04T21:42:00Z"/>
        </w:rPr>
      </w:pPr>
      <w:bookmarkStart w:id="13" w:name="_GoBack"/>
    </w:p>
    <w:p w:rsidR="00B13084" w:rsidRDefault="00B13084" w:rsidP="00B13084">
      <w:pPr>
        <w:pStyle w:val="a5"/>
        <w:rPr>
          <w:ins w:id="14" w:author="Михаил Завьялов" w:date="2023-11-04T21:42:00Z"/>
        </w:rPr>
      </w:pPr>
      <w:ins w:id="15" w:author="Михаил Завьялов" w:date="2023-11-04T21:42:00Z">
        <w:r>
          <w:t>import socket</w:t>
        </w:r>
      </w:ins>
    </w:p>
    <w:p w:rsidR="00B13084" w:rsidRDefault="00B13084" w:rsidP="00B13084">
      <w:pPr>
        <w:pStyle w:val="a5"/>
        <w:rPr>
          <w:ins w:id="16" w:author="Михаил Завьялов" w:date="2023-11-04T21:42:00Z"/>
        </w:rPr>
      </w:pPr>
    </w:p>
    <w:p w:rsidR="00B13084" w:rsidRDefault="00B13084" w:rsidP="00B13084">
      <w:pPr>
        <w:pStyle w:val="a5"/>
        <w:rPr>
          <w:ins w:id="17" w:author="Михаил Завьялов" w:date="2023-11-04T21:42:00Z"/>
        </w:rPr>
      </w:pPr>
      <w:ins w:id="18" w:author="Михаил Завьялов" w:date="2023-11-04T21:42:00Z">
        <w:r>
          <w:t>messages = [</w:t>
        </w:r>
      </w:ins>
    </w:p>
    <w:p w:rsidR="00B13084" w:rsidRDefault="00B13084" w:rsidP="00B13084">
      <w:pPr>
        <w:pStyle w:val="a5"/>
        <w:rPr>
          <w:ins w:id="19" w:author="Михаил Завьялов" w:date="2023-11-04T21:42:00Z"/>
        </w:rPr>
      </w:pPr>
      <w:ins w:id="20" w:author="Михаил Завьялов" w:date="2023-11-04T21:42:00Z">
        <w:r>
          <w:t xml:space="preserve">    'H',</w:t>
        </w:r>
      </w:ins>
    </w:p>
    <w:p w:rsidR="00B13084" w:rsidRDefault="00B13084" w:rsidP="00B13084">
      <w:pPr>
        <w:pStyle w:val="a5"/>
        <w:rPr>
          <w:ins w:id="21" w:author="Михаил Завьялов" w:date="2023-11-04T21:42:00Z"/>
        </w:rPr>
      </w:pPr>
      <w:ins w:id="22" w:author="Михаил Завьялов" w:date="2023-11-04T21:42:00Z">
        <w:r>
          <w:t xml:space="preserve">    'E',</w:t>
        </w:r>
      </w:ins>
    </w:p>
    <w:p w:rsidR="00B13084" w:rsidRDefault="00B13084" w:rsidP="00B13084">
      <w:pPr>
        <w:pStyle w:val="a5"/>
        <w:rPr>
          <w:ins w:id="23" w:author="Михаил Завьялов" w:date="2023-11-04T21:42:00Z"/>
        </w:rPr>
      </w:pPr>
      <w:ins w:id="24" w:author="Михаил Завьялов" w:date="2023-11-04T21:42:00Z">
        <w:r>
          <w:t xml:space="preserve">    'L',</w:t>
        </w:r>
      </w:ins>
    </w:p>
    <w:p w:rsidR="00B13084" w:rsidRDefault="00B13084" w:rsidP="00B13084">
      <w:pPr>
        <w:pStyle w:val="a5"/>
        <w:rPr>
          <w:ins w:id="25" w:author="Михаил Завьялов" w:date="2023-11-04T21:42:00Z"/>
        </w:rPr>
      </w:pPr>
      <w:ins w:id="26" w:author="Михаил Завьялов" w:date="2023-11-04T21:42:00Z">
        <w:r>
          <w:t xml:space="preserve">    'L',</w:t>
        </w:r>
      </w:ins>
    </w:p>
    <w:p w:rsidR="00B13084" w:rsidRDefault="00B13084" w:rsidP="00B13084">
      <w:pPr>
        <w:pStyle w:val="a5"/>
        <w:rPr>
          <w:ins w:id="27" w:author="Михаил Завьялов" w:date="2023-11-04T21:42:00Z"/>
        </w:rPr>
      </w:pPr>
      <w:ins w:id="28" w:author="Михаил Завьялов" w:date="2023-11-04T21:42:00Z">
        <w:r>
          <w:t xml:space="preserve">    'O',</w:t>
        </w:r>
      </w:ins>
    </w:p>
    <w:p w:rsidR="00B13084" w:rsidRDefault="00B13084" w:rsidP="00B13084">
      <w:pPr>
        <w:pStyle w:val="a5"/>
        <w:rPr>
          <w:ins w:id="29" w:author="Михаил Завьялов" w:date="2023-11-04T21:42:00Z"/>
        </w:rPr>
      </w:pPr>
      <w:ins w:id="30" w:author="Михаил Завьялов" w:date="2023-11-04T21:42:00Z">
        <w:r>
          <w:t>]</w:t>
        </w:r>
      </w:ins>
    </w:p>
    <w:p w:rsidR="00B13084" w:rsidRDefault="00B13084" w:rsidP="00B13084">
      <w:pPr>
        <w:pStyle w:val="a5"/>
        <w:rPr>
          <w:ins w:id="31" w:author="Михаил Завьялов" w:date="2023-11-04T21:42:00Z"/>
        </w:rPr>
      </w:pPr>
    </w:p>
    <w:p w:rsidR="00B13084" w:rsidRDefault="00B13084" w:rsidP="00B13084">
      <w:pPr>
        <w:pStyle w:val="a5"/>
        <w:rPr>
          <w:ins w:id="32" w:author="Михаил Завьялов" w:date="2023-11-04T21:42:00Z"/>
        </w:rPr>
      </w:pPr>
      <w:ins w:id="33" w:author="Михаил Завьялов" w:date="2023-11-04T21:42:00Z">
        <w:r>
          <w:t>for message in messages:</w:t>
        </w:r>
      </w:ins>
    </w:p>
    <w:p w:rsidR="00B13084" w:rsidRDefault="00B13084" w:rsidP="00B13084">
      <w:pPr>
        <w:pStyle w:val="a5"/>
        <w:rPr>
          <w:ins w:id="34" w:author="Михаил Завьялов" w:date="2023-11-04T21:42:00Z"/>
        </w:rPr>
      </w:pPr>
      <w:ins w:id="35" w:author="Михаил Завьялов" w:date="2023-11-04T21:42:00Z">
        <w:r>
          <w:t xml:space="preserve">    </w:t>
        </w:r>
        <w:proofErr w:type="spellStart"/>
        <w:r>
          <w:t>client_socket</w:t>
        </w:r>
        <w:proofErr w:type="spellEnd"/>
        <w:r>
          <w:t xml:space="preserve"> = </w:t>
        </w:r>
        <w:proofErr w:type="spellStart"/>
        <w:r>
          <w:t>socket.socket</w:t>
        </w:r>
        <w:proofErr w:type="spellEnd"/>
        <w:r>
          <w:t>(</w:t>
        </w:r>
        <w:proofErr w:type="spellStart"/>
        <w:r>
          <w:t>socket.AF_INET</w:t>
        </w:r>
        <w:proofErr w:type="spellEnd"/>
        <w:r>
          <w:t xml:space="preserve">, </w:t>
        </w:r>
        <w:proofErr w:type="spellStart"/>
        <w:proofErr w:type="gramStart"/>
        <w:r>
          <w:t>socket.SOCK</w:t>
        </w:r>
        <w:proofErr w:type="gramEnd"/>
        <w:r>
          <w:t>_STREAM</w:t>
        </w:r>
        <w:proofErr w:type="spellEnd"/>
        <w:r>
          <w:t>)</w:t>
        </w:r>
      </w:ins>
    </w:p>
    <w:p w:rsidR="00B13084" w:rsidRDefault="00B13084" w:rsidP="00B13084">
      <w:pPr>
        <w:pStyle w:val="a5"/>
        <w:rPr>
          <w:ins w:id="36" w:author="Михаил Завьялов" w:date="2023-11-04T21:42:00Z"/>
        </w:rPr>
      </w:pPr>
      <w:ins w:id="37" w:author="Михаил Завьялов" w:date="2023-11-04T21:42:00Z">
        <w:r>
          <w:t xml:space="preserve">    </w:t>
        </w:r>
        <w:proofErr w:type="spellStart"/>
        <w:r>
          <w:t>client_</w:t>
        </w:r>
        <w:proofErr w:type="gramStart"/>
        <w:r>
          <w:t>socket.connect</w:t>
        </w:r>
        <w:proofErr w:type="spellEnd"/>
        <w:proofErr w:type="gramEnd"/>
        <w:r>
          <w:t>(('localhost', 8888))</w:t>
        </w:r>
      </w:ins>
    </w:p>
    <w:p w:rsidR="00B13084" w:rsidRDefault="00B13084" w:rsidP="00B13084">
      <w:pPr>
        <w:pStyle w:val="a5"/>
        <w:rPr>
          <w:ins w:id="38" w:author="Михаил Завьялов" w:date="2023-11-04T21:42:00Z"/>
        </w:rPr>
      </w:pPr>
      <w:ins w:id="39" w:author="Михаил Завьялов" w:date="2023-11-04T21:42:00Z">
        <w:r>
          <w:t xml:space="preserve">    </w:t>
        </w:r>
        <w:proofErr w:type="spellStart"/>
        <w:r>
          <w:t>client_</w:t>
        </w:r>
        <w:proofErr w:type="gramStart"/>
        <w:r>
          <w:t>socket.send</w:t>
        </w:r>
        <w:proofErr w:type="spellEnd"/>
        <w:proofErr w:type="gramEnd"/>
        <w:r>
          <w:t>(</w:t>
        </w:r>
        <w:proofErr w:type="spellStart"/>
        <w:r>
          <w:t>message.encode</w:t>
        </w:r>
        <w:proofErr w:type="spellEnd"/>
        <w:r>
          <w:t>('utf-8'))</w:t>
        </w:r>
      </w:ins>
    </w:p>
    <w:p w:rsidR="00B13084" w:rsidRDefault="00B13084" w:rsidP="00B13084">
      <w:pPr>
        <w:pStyle w:val="a5"/>
        <w:rPr>
          <w:ins w:id="40" w:author="Михаил Завьялов" w:date="2023-11-04T21:42:00Z"/>
        </w:rPr>
      </w:pPr>
      <w:ins w:id="41" w:author="Михаил Завьялов" w:date="2023-11-04T21:42:00Z">
        <w:r>
          <w:lastRenderedPageBreak/>
          <w:t xml:space="preserve">    </w:t>
        </w:r>
        <w:proofErr w:type="spellStart"/>
        <w:r>
          <w:t>client_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F117AB" w:rsidRDefault="00F117AB">
      <w:pPr>
        <w:pStyle w:val="a5"/>
        <w:rPr>
          <w:ins w:id="42" w:author="Михаил Завьялов" w:date="2023-11-04T21:42:00Z"/>
        </w:rPr>
      </w:pPr>
    </w:p>
    <w:p w:rsidR="00F117AB" w:rsidRDefault="00F117AB">
      <w:pPr>
        <w:pStyle w:val="a5"/>
        <w:jc w:val="center"/>
        <w:pPrChange w:id="43" w:author="Михаил Завьялов" w:date="2023-11-04T21:42:00Z">
          <w:pPr>
            <w:pStyle w:val="a5"/>
          </w:pPr>
        </w:pPrChange>
      </w:pPr>
      <w:ins w:id="44" w:author="Михаил Завьялов" w:date="2023-11-04T21:42:00Z">
        <w:r>
          <w:t>server_display_helper.py</w:t>
        </w:r>
      </w:ins>
    </w:p>
    <w:p w:rsidR="00B13084" w:rsidRDefault="00B13084" w:rsidP="00B13084">
      <w:pPr>
        <w:pStyle w:val="a5"/>
        <w:rPr>
          <w:ins w:id="45" w:author="Михаил Завьялов" w:date="2023-11-04T21:43:00Z"/>
        </w:rPr>
      </w:pPr>
      <w:ins w:id="46" w:author="Михаил Завьялов" w:date="2023-11-04T21:43:00Z">
        <w:r>
          <w:t xml:space="preserve">#   </w:t>
        </w:r>
        <w:proofErr w:type="spellStart"/>
        <w:r>
          <w:t>Сервер</w:t>
        </w:r>
        <w:proofErr w:type="spellEnd"/>
      </w:ins>
    </w:p>
    <w:p w:rsidR="00B13084" w:rsidRDefault="00B13084" w:rsidP="00B13084">
      <w:pPr>
        <w:pStyle w:val="a5"/>
        <w:rPr>
          <w:ins w:id="47" w:author="Михаил Завьялов" w:date="2023-11-04T21:43:00Z"/>
        </w:rPr>
      </w:pPr>
      <w:ins w:id="48" w:author="Михаил Завьялов" w:date="2023-11-04T21:43:00Z">
        <w:r>
          <w:t>import socket</w:t>
        </w:r>
      </w:ins>
    </w:p>
    <w:p w:rsidR="00B13084" w:rsidRDefault="00B13084" w:rsidP="00B13084">
      <w:pPr>
        <w:pStyle w:val="a5"/>
        <w:rPr>
          <w:ins w:id="49" w:author="Михаил Завьялов" w:date="2023-11-04T21:43:00Z"/>
        </w:rPr>
      </w:pPr>
      <w:ins w:id="50" w:author="Михаил Завьялов" w:date="2023-11-04T21:43:00Z">
        <w:r>
          <w:t>import threading</w:t>
        </w:r>
      </w:ins>
    </w:p>
    <w:p w:rsidR="00B13084" w:rsidRDefault="00B13084" w:rsidP="00B13084">
      <w:pPr>
        <w:pStyle w:val="a5"/>
        <w:rPr>
          <w:ins w:id="51" w:author="Михаил Завьялов" w:date="2023-11-04T21:43:00Z"/>
        </w:rPr>
      </w:pPr>
    </w:p>
    <w:p w:rsidR="00B13084" w:rsidRDefault="00B13084" w:rsidP="00B13084">
      <w:pPr>
        <w:pStyle w:val="a5"/>
        <w:rPr>
          <w:ins w:id="52" w:author="Михаил Завьялов" w:date="2023-11-04T21:43:00Z"/>
        </w:rPr>
      </w:pPr>
      <w:proofErr w:type="spellStart"/>
      <w:ins w:id="53" w:author="Михаил Завьялов" w:date="2023-11-04T21:43:00Z">
        <w:r>
          <w:t>server_socket</w:t>
        </w:r>
        <w:proofErr w:type="spellEnd"/>
        <w:r>
          <w:t xml:space="preserve"> = </w:t>
        </w:r>
        <w:proofErr w:type="spellStart"/>
        <w:r>
          <w:t>socket.socket</w:t>
        </w:r>
        <w:proofErr w:type="spellEnd"/>
        <w:r>
          <w:t>(</w:t>
        </w:r>
        <w:proofErr w:type="spellStart"/>
        <w:r>
          <w:t>socket.AF_INET</w:t>
        </w:r>
        <w:proofErr w:type="spellEnd"/>
        <w:r>
          <w:t xml:space="preserve">, </w:t>
        </w:r>
        <w:proofErr w:type="spellStart"/>
        <w:proofErr w:type="gramStart"/>
        <w:r>
          <w:t>socket.SOCK</w:t>
        </w:r>
        <w:proofErr w:type="gramEnd"/>
        <w:r>
          <w:t>_STREAM</w:t>
        </w:r>
        <w:proofErr w:type="spellEnd"/>
        <w:r>
          <w:t>)</w:t>
        </w:r>
      </w:ins>
    </w:p>
    <w:p w:rsidR="00B13084" w:rsidRDefault="00B13084" w:rsidP="00B13084">
      <w:pPr>
        <w:pStyle w:val="a5"/>
        <w:rPr>
          <w:ins w:id="54" w:author="Михаил Завьялов" w:date="2023-11-04T21:43:00Z"/>
        </w:rPr>
      </w:pPr>
      <w:proofErr w:type="spellStart"/>
      <w:ins w:id="55" w:author="Михаил Завьялов" w:date="2023-11-04T21:43:00Z">
        <w:r>
          <w:t>server_</w:t>
        </w:r>
        <w:proofErr w:type="gramStart"/>
        <w:r>
          <w:t>socket.bind</w:t>
        </w:r>
        <w:proofErr w:type="spellEnd"/>
        <w:proofErr w:type="gramEnd"/>
        <w:r>
          <w:t>(('localhost', 8888))</w:t>
        </w:r>
      </w:ins>
    </w:p>
    <w:p w:rsidR="00B13084" w:rsidRDefault="00B13084" w:rsidP="00B13084">
      <w:pPr>
        <w:pStyle w:val="a5"/>
        <w:rPr>
          <w:ins w:id="56" w:author="Михаил Завьялов" w:date="2023-11-04T21:43:00Z"/>
        </w:rPr>
      </w:pPr>
      <w:proofErr w:type="spellStart"/>
      <w:ins w:id="57" w:author="Михаил Завьялов" w:date="2023-11-04T21:43:00Z">
        <w:r>
          <w:t>server_</w:t>
        </w:r>
        <w:proofErr w:type="gramStart"/>
        <w:r>
          <w:t>socket.listen</w:t>
        </w:r>
        <w:proofErr w:type="spellEnd"/>
        <w:proofErr w:type="gramEnd"/>
        <w:r>
          <w:t>(5)</w:t>
        </w:r>
      </w:ins>
    </w:p>
    <w:p w:rsidR="00B13084" w:rsidRDefault="00B13084" w:rsidP="00B13084">
      <w:pPr>
        <w:pStyle w:val="a5"/>
        <w:rPr>
          <w:ins w:id="58" w:author="Михаил Завьялов" w:date="2023-11-04T21:43:00Z"/>
        </w:rPr>
      </w:pPr>
    </w:p>
    <w:p w:rsidR="00B13084" w:rsidRDefault="00B13084" w:rsidP="00B13084">
      <w:pPr>
        <w:pStyle w:val="a5"/>
        <w:rPr>
          <w:ins w:id="59" w:author="Михаил Завьялов" w:date="2023-11-04T21:43:00Z"/>
        </w:rPr>
      </w:pPr>
    </w:p>
    <w:p w:rsidR="00B13084" w:rsidRDefault="00B13084" w:rsidP="00B13084">
      <w:pPr>
        <w:pStyle w:val="a5"/>
        <w:rPr>
          <w:ins w:id="60" w:author="Михаил Завьялов" w:date="2023-11-04T21:43:00Z"/>
        </w:rPr>
      </w:pPr>
      <w:proofErr w:type="spellStart"/>
      <w:ins w:id="61" w:author="Михаил Завьялов" w:date="2023-11-04T21:43:00Z">
        <w:r>
          <w:t>def</w:t>
        </w:r>
        <w:proofErr w:type="spellEnd"/>
        <w:r>
          <w:t xml:space="preserve"> </w:t>
        </w:r>
        <w:proofErr w:type="spellStart"/>
        <w:r>
          <w:t>handle_client</w:t>
        </w:r>
        <w:proofErr w:type="spellEnd"/>
        <w:r>
          <w:t>(</w:t>
        </w:r>
        <w:proofErr w:type="spellStart"/>
        <w:r>
          <w:t>client_socket</w:t>
        </w:r>
        <w:proofErr w:type="spellEnd"/>
        <w:r>
          <w:t>):</w:t>
        </w:r>
      </w:ins>
    </w:p>
    <w:p w:rsidR="00B13084" w:rsidRDefault="00B13084" w:rsidP="00B13084">
      <w:pPr>
        <w:pStyle w:val="a5"/>
        <w:rPr>
          <w:ins w:id="62" w:author="Михаил Завьялов" w:date="2023-11-04T21:43:00Z"/>
        </w:rPr>
      </w:pPr>
      <w:ins w:id="63" w:author="Михаил Завьялов" w:date="2023-11-04T21:43:00Z">
        <w:r>
          <w:t xml:space="preserve">    while True:</w:t>
        </w:r>
      </w:ins>
    </w:p>
    <w:p w:rsidR="00B13084" w:rsidRDefault="00B13084" w:rsidP="00B13084">
      <w:pPr>
        <w:pStyle w:val="a5"/>
        <w:rPr>
          <w:ins w:id="64" w:author="Михаил Завьялов" w:date="2023-11-04T21:43:00Z"/>
        </w:rPr>
      </w:pPr>
      <w:ins w:id="65" w:author="Михаил Завьялов" w:date="2023-11-04T21:43:00Z">
        <w:r>
          <w:t xml:space="preserve">        data = </w:t>
        </w:r>
        <w:proofErr w:type="spellStart"/>
        <w:r>
          <w:t>client_</w:t>
        </w:r>
        <w:proofErr w:type="gramStart"/>
        <w:r>
          <w:t>socket.recv</w:t>
        </w:r>
        <w:proofErr w:type="spellEnd"/>
        <w:proofErr w:type="gramEnd"/>
        <w:r>
          <w:t>(1024)</w:t>
        </w:r>
      </w:ins>
    </w:p>
    <w:p w:rsidR="00B13084" w:rsidRDefault="00B13084" w:rsidP="00B13084">
      <w:pPr>
        <w:pStyle w:val="a5"/>
        <w:rPr>
          <w:ins w:id="66" w:author="Михаил Завьялов" w:date="2023-11-04T21:43:00Z"/>
        </w:rPr>
      </w:pPr>
      <w:ins w:id="67" w:author="Михаил Завьялов" w:date="2023-11-04T21:43:00Z">
        <w:r>
          <w:t xml:space="preserve">        if not data:</w:t>
        </w:r>
      </w:ins>
    </w:p>
    <w:p w:rsidR="00B13084" w:rsidRDefault="00B13084" w:rsidP="00B13084">
      <w:pPr>
        <w:pStyle w:val="a5"/>
        <w:rPr>
          <w:ins w:id="68" w:author="Михаил Завьялов" w:date="2023-11-04T21:43:00Z"/>
        </w:rPr>
      </w:pPr>
      <w:ins w:id="69" w:author="Михаил Завьялов" w:date="2023-11-04T21:43:00Z">
        <w:r>
          <w:t xml:space="preserve">            break</w:t>
        </w:r>
      </w:ins>
    </w:p>
    <w:p w:rsidR="00B13084" w:rsidRDefault="00B13084" w:rsidP="00B13084">
      <w:pPr>
        <w:pStyle w:val="a5"/>
        <w:rPr>
          <w:ins w:id="70" w:author="Михаил Завьялов" w:date="2023-11-04T21:43:00Z"/>
        </w:rPr>
      </w:pPr>
      <w:ins w:id="71" w:author="Михаил Завьялов" w:date="2023-11-04T21:43:00Z">
        <w:r>
          <w:t xml:space="preserve">        print(</w:t>
        </w:r>
        <w:proofErr w:type="spellStart"/>
        <w:proofErr w:type="gramStart"/>
        <w:r>
          <w:t>data.decode</w:t>
        </w:r>
        <w:proofErr w:type="spellEnd"/>
        <w:proofErr w:type="gramEnd"/>
        <w:r>
          <w:t>('utf-8'))</w:t>
        </w:r>
      </w:ins>
    </w:p>
    <w:p w:rsidR="00B13084" w:rsidRDefault="00B13084" w:rsidP="00B13084">
      <w:pPr>
        <w:pStyle w:val="a5"/>
        <w:rPr>
          <w:ins w:id="72" w:author="Михаил Завьялов" w:date="2023-11-04T21:43:00Z"/>
        </w:rPr>
      </w:pPr>
      <w:ins w:id="73" w:author="Михаил Завьялов" w:date="2023-11-04T21:43:00Z">
        <w:r>
          <w:t xml:space="preserve">    </w:t>
        </w:r>
        <w:proofErr w:type="spellStart"/>
        <w:r>
          <w:t>client_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B13084" w:rsidRDefault="00B13084" w:rsidP="00B13084">
      <w:pPr>
        <w:pStyle w:val="a5"/>
        <w:rPr>
          <w:ins w:id="74" w:author="Михаил Завьялов" w:date="2023-11-04T21:43:00Z"/>
        </w:rPr>
      </w:pPr>
    </w:p>
    <w:p w:rsidR="00B13084" w:rsidRDefault="00B13084" w:rsidP="00B13084">
      <w:pPr>
        <w:pStyle w:val="a5"/>
        <w:rPr>
          <w:ins w:id="75" w:author="Михаил Завьялов" w:date="2023-11-04T21:43:00Z"/>
        </w:rPr>
      </w:pPr>
    </w:p>
    <w:p w:rsidR="00B13084" w:rsidRDefault="00B13084" w:rsidP="00B13084">
      <w:pPr>
        <w:pStyle w:val="a5"/>
        <w:rPr>
          <w:ins w:id="76" w:author="Михаил Завьялов" w:date="2023-11-04T21:43:00Z"/>
        </w:rPr>
      </w:pPr>
      <w:ins w:id="77" w:author="Михаил Завьялов" w:date="2023-11-04T21:43:00Z">
        <w:r>
          <w:t>while True:</w:t>
        </w:r>
      </w:ins>
    </w:p>
    <w:p w:rsidR="00B13084" w:rsidRDefault="00B13084" w:rsidP="00B13084">
      <w:pPr>
        <w:pStyle w:val="a5"/>
        <w:rPr>
          <w:ins w:id="78" w:author="Михаил Завьялов" w:date="2023-11-04T21:43:00Z"/>
        </w:rPr>
      </w:pPr>
      <w:ins w:id="79" w:author="Михаил Завьялов" w:date="2023-11-04T21:43:00Z">
        <w:r>
          <w:t xml:space="preserve">    </w:t>
        </w:r>
        <w:proofErr w:type="spellStart"/>
        <w:r>
          <w:t>client_socket</w:t>
        </w:r>
        <w:proofErr w:type="spellEnd"/>
        <w:r>
          <w:t xml:space="preserve">, </w:t>
        </w:r>
        <w:proofErr w:type="spellStart"/>
        <w:r>
          <w:t>addr</w:t>
        </w:r>
        <w:proofErr w:type="spellEnd"/>
        <w:r>
          <w:t xml:space="preserve"> = </w:t>
        </w:r>
        <w:proofErr w:type="spellStart"/>
        <w:r>
          <w:t>server_</w:t>
        </w:r>
        <w:proofErr w:type="gramStart"/>
        <w:r>
          <w:t>socket.accept</w:t>
        </w:r>
        <w:proofErr w:type="spellEnd"/>
        <w:proofErr w:type="gramEnd"/>
        <w:r>
          <w:t>()</w:t>
        </w:r>
      </w:ins>
    </w:p>
    <w:p w:rsidR="00B13084" w:rsidRDefault="00B13084" w:rsidP="00B13084">
      <w:pPr>
        <w:pStyle w:val="a5"/>
        <w:rPr>
          <w:ins w:id="80" w:author="Михаил Завьялов" w:date="2023-11-04T21:43:00Z"/>
        </w:rPr>
      </w:pPr>
      <w:ins w:id="81" w:author="Михаил Завьялов" w:date="2023-11-04T21:43:00Z">
        <w:r>
          <w:t xml:space="preserve">    </w:t>
        </w:r>
        <w:proofErr w:type="spellStart"/>
        <w:r>
          <w:t>client_thread</w:t>
        </w:r>
        <w:proofErr w:type="spellEnd"/>
        <w:r>
          <w:t xml:space="preserve"> = </w:t>
        </w:r>
        <w:proofErr w:type="spellStart"/>
        <w:proofErr w:type="gramStart"/>
        <w:r>
          <w:t>threading.Thread</w:t>
        </w:r>
        <w:proofErr w:type="spellEnd"/>
        <w:proofErr w:type="gramEnd"/>
        <w:r>
          <w:t>(target=</w:t>
        </w:r>
        <w:proofErr w:type="spellStart"/>
        <w:r>
          <w:t>handle_client</w:t>
        </w:r>
        <w:proofErr w:type="spellEnd"/>
        <w:r>
          <w:t xml:space="preserve">, </w:t>
        </w:r>
        <w:proofErr w:type="spellStart"/>
        <w:r>
          <w:t>args</w:t>
        </w:r>
        <w:proofErr w:type="spellEnd"/>
        <w:r>
          <w:t>=(</w:t>
        </w:r>
        <w:proofErr w:type="spellStart"/>
        <w:r>
          <w:t>client_socket</w:t>
        </w:r>
        <w:proofErr w:type="spellEnd"/>
        <w:r>
          <w:t>,))</w:t>
        </w:r>
      </w:ins>
    </w:p>
    <w:p w:rsidR="00B13084" w:rsidRDefault="00B13084" w:rsidP="00B13084">
      <w:pPr>
        <w:pStyle w:val="a5"/>
        <w:rPr>
          <w:ins w:id="82" w:author="Михаил Завьялов" w:date="2023-11-04T21:43:00Z"/>
        </w:rPr>
      </w:pPr>
      <w:ins w:id="83" w:author="Михаил Завьялов" w:date="2023-11-04T21:43:00Z">
        <w:r>
          <w:t xml:space="preserve">    </w:t>
        </w:r>
        <w:proofErr w:type="spellStart"/>
        <w:r>
          <w:t>client_</w:t>
        </w:r>
        <w:proofErr w:type="gramStart"/>
        <w:r>
          <w:t>thread.start</w:t>
        </w:r>
        <w:proofErr w:type="spellEnd"/>
        <w:proofErr w:type="gramEnd"/>
        <w:r>
          <w:t>()</w:t>
        </w:r>
      </w:ins>
    </w:p>
    <w:p w:rsidR="00F117AB" w:rsidRPr="00F117AB" w:rsidRDefault="00F117AB" w:rsidP="00F117AB">
      <w:pPr>
        <w:pStyle w:val="a5"/>
      </w:pPr>
    </w:p>
    <w:p w:rsidR="009C4054" w:rsidRPr="00F117AB" w:rsidRDefault="00022257" w:rsidP="00BA409D">
      <w:pPr>
        <w:rPr>
          <w:rFonts w:cs="Times New Roman"/>
          <w:b/>
          <w:szCs w:val="28"/>
          <w:lang w:val="en-US"/>
          <w:rPrChange w:id="84" w:author="Михаил Завьялов" w:date="2023-11-04T21:42:00Z">
            <w:rPr>
              <w:rFonts w:cs="Times New Roman"/>
              <w:b/>
              <w:szCs w:val="28"/>
            </w:rPr>
          </w:rPrChange>
        </w:rPr>
      </w:pPr>
      <w:r>
        <w:rPr>
          <w:rFonts w:cs="Times New Roman"/>
          <w:b/>
          <w:szCs w:val="28"/>
        </w:rPr>
        <w:t>Передача</w:t>
      </w:r>
      <w:r w:rsidRPr="00F117AB">
        <w:rPr>
          <w:rFonts w:cs="Times New Roman"/>
          <w:b/>
          <w:szCs w:val="28"/>
          <w:lang w:val="en-US"/>
          <w:rPrChange w:id="85" w:author="Михаил Завьялов" w:date="2023-11-04T21:42:00Z">
            <w:rPr>
              <w:rFonts w:cs="Times New Roman"/>
              <w:b/>
              <w:szCs w:val="28"/>
            </w:rPr>
          </w:rPrChange>
        </w:rPr>
        <w:t xml:space="preserve"> </w:t>
      </w:r>
      <w:r>
        <w:rPr>
          <w:rFonts w:cs="Times New Roman"/>
          <w:b/>
          <w:szCs w:val="28"/>
        </w:rPr>
        <w:t>объектов</w:t>
      </w:r>
    </w:p>
    <w:p w:rsidR="009C4054" w:rsidRPr="00506E7C" w:rsidRDefault="00022257" w:rsidP="00BA40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Реализуйте передачу </w:t>
      </w:r>
      <w:r w:rsidR="00584D71">
        <w:rPr>
          <w:rFonts w:cs="Times New Roman"/>
          <w:szCs w:val="28"/>
        </w:rPr>
        <w:t xml:space="preserve">объекта между клиентом и сервером. Сначала необходимо будет реализовать класс с несколькими </w:t>
      </w:r>
      <w:r w:rsidR="00BF3DA6">
        <w:rPr>
          <w:rFonts w:cs="Times New Roman"/>
          <w:szCs w:val="28"/>
        </w:rPr>
        <w:t>свойствами и функциями</w:t>
      </w:r>
      <w:r w:rsidR="00613E65">
        <w:rPr>
          <w:rFonts w:cs="Times New Roman"/>
          <w:szCs w:val="28"/>
        </w:rPr>
        <w:t xml:space="preserve"> и поместить его в модуль</w:t>
      </w:r>
      <w:r w:rsidR="00BF3DA6">
        <w:rPr>
          <w:rFonts w:cs="Times New Roman"/>
          <w:szCs w:val="28"/>
        </w:rPr>
        <w:t xml:space="preserve">. </w:t>
      </w:r>
      <w:r w:rsidR="00613E65">
        <w:rPr>
          <w:rFonts w:cs="Times New Roman"/>
          <w:szCs w:val="28"/>
        </w:rPr>
        <w:t>Со стороны клиент-сокета</w:t>
      </w:r>
      <w:r w:rsidR="00686198">
        <w:rPr>
          <w:rFonts w:cs="Times New Roman"/>
          <w:szCs w:val="28"/>
        </w:rPr>
        <w:t xml:space="preserve"> </w:t>
      </w:r>
      <w:r w:rsidR="00506E7C">
        <w:rPr>
          <w:rFonts w:cs="Times New Roman"/>
          <w:szCs w:val="28"/>
        </w:rPr>
        <w:t xml:space="preserve">нужно </w:t>
      </w:r>
      <w:r w:rsidR="00686198">
        <w:rPr>
          <w:rFonts w:cs="Times New Roman"/>
          <w:szCs w:val="28"/>
        </w:rPr>
        <w:t>обработать объект и передать его сервер-сокету.</w:t>
      </w:r>
      <w:r w:rsidR="00506E7C">
        <w:rPr>
          <w:rFonts w:cs="Times New Roman"/>
          <w:szCs w:val="28"/>
        </w:rPr>
        <w:t xml:space="preserve"> Со стороны сервер-сокета проведите несколько методов и отобразите его свойства. </w:t>
      </w:r>
      <w:r w:rsidR="00686198">
        <w:rPr>
          <w:rFonts w:cs="Times New Roman"/>
          <w:szCs w:val="28"/>
        </w:rPr>
        <w:t xml:space="preserve"> </w:t>
      </w:r>
    </w:p>
    <w:p w:rsidR="0018218F" w:rsidRDefault="00C60D1C">
      <w:pPr>
        <w:pStyle w:val="a4"/>
        <w:rPr>
          <w:ins w:id="86" w:author="Михаил Завьялов" w:date="2023-11-04T22:38:00Z"/>
        </w:rPr>
        <w:pPrChange w:id="87" w:author="Михаил Завьялов" w:date="2023-11-04T22:39:00Z">
          <w:pPr/>
        </w:pPrChange>
      </w:pPr>
      <w:ins w:id="88" w:author="Михаил Завьялов" w:date="2023-11-04T22:38:00Z">
        <w:r w:rsidRPr="00C60D1C">
          <w:rPr>
            <w:noProof/>
            <w:lang w:eastAsia="ru-RU"/>
          </w:rPr>
          <w:lastRenderedPageBreak/>
          <w:drawing>
            <wp:inline distT="0" distB="0" distL="0" distR="0" wp14:anchorId="347BF14B" wp14:editId="11E48A9D">
              <wp:extent cx="4134427" cy="4982270"/>
              <wp:effectExtent l="0" t="0" r="0" b="8890"/>
              <wp:docPr id="10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4427" cy="498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E2A90" w:rsidRDefault="0018218F">
      <w:pPr>
        <w:pStyle w:val="a4"/>
        <w:rPr>
          <w:ins w:id="89" w:author="Михаил Завьялов" w:date="2023-11-04T22:38:00Z"/>
        </w:rPr>
        <w:pPrChange w:id="90" w:author="Михаил Завьялов" w:date="2023-11-04T22:39:00Z">
          <w:pPr/>
        </w:pPrChange>
      </w:pPr>
      <w:ins w:id="91" w:author="Михаил Завьялов" w:date="2023-11-04T22:38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92" w:author="Михаил Завьялов" w:date="2023-11-04T22:39:00Z">
        <w:r>
          <w:rPr>
            <w:noProof/>
          </w:rPr>
          <w:t>4</w:t>
        </w:r>
      </w:ins>
      <w:ins w:id="93" w:author="Михаил Завьялов" w:date="2023-11-04T22:38:00Z">
        <w:r>
          <w:fldChar w:fldCharType="end"/>
        </w:r>
        <w:r>
          <w:t xml:space="preserve"> – Класс</w:t>
        </w:r>
      </w:ins>
    </w:p>
    <w:p w:rsidR="0018218F" w:rsidRDefault="0018218F">
      <w:pPr>
        <w:pStyle w:val="a4"/>
        <w:rPr>
          <w:ins w:id="94" w:author="Михаил Завьялов" w:date="2023-11-04T22:38:00Z"/>
        </w:rPr>
        <w:pPrChange w:id="95" w:author="Михаил Завьялов" w:date="2023-11-04T22:39:00Z">
          <w:pPr/>
        </w:pPrChange>
      </w:pPr>
      <w:ins w:id="96" w:author="Михаил Завьялов" w:date="2023-11-04T22:38:00Z">
        <w:r w:rsidRPr="0018218F">
          <w:rPr>
            <w:noProof/>
            <w:lang w:eastAsia="ru-RU"/>
          </w:rPr>
          <w:drawing>
            <wp:inline distT="0" distB="0" distL="0" distR="0" wp14:anchorId="10D9F781" wp14:editId="14F8C331">
              <wp:extent cx="5940425" cy="3064510"/>
              <wp:effectExtent l="0" t="0" r="3175" b="2540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064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60D1C" w:rsidRDefault="0018218F">
      <w:pPr>
        <w:pStyle w:val="a4"/>
        <w:rPr>
          <w:ins w:id="97" w:author="Михаил Завьялов" w:date="2023-11-04T22:39:00Z"/>
        </w:rPr>
        <w:pPrChange w:id="98" w:author="Михаил Завьялов" w:date="2023-11-04T22:39:00Z">
          <w:pPr/>
        </w:pPrChange>
      </w:pPr>
      <w:ins w:id="99" w:author="Михаил Завьялов" w:date="2023-11-04T22:38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00" w:author="Михаил Завьялов" w:date="2023-11-04T22:39:00Z">
        <w:r>
          <w:rPr>
            <w:noProof/>
          </w:rPr>
          <w:t>5</w:t>
        </w:r>
      </w:ins>
      <w:ins w:id="101" w:author="Михаил Завьялов" w:date="2023-11-04T22:38:00Z">
        <w:r>
          <w:fldChar w:fldCharType="end"/>
        </w:r>
        <w:r>
          <w:rPr>
            <w:lang w:val="en-US"/>
          </w:rPr>
          <w:t xml:space="preserve"> – </w:t>
        </w:r>
        <w:r>
          <w:t>Клиент</w:t>
        </w:r>
      </w:ins>
    </w:p>
    <w:p w:rsidR="0018218F" w:rsidRDefault="0018218F">
      <w:pPr>
        <w:pStyle w:val="a4"/>
        <w:rPr>
          <w:ins w:id="102" w:author="Михаил Завьялов" w:date="2023-11-04T22:39:00Z"/>
        </w:rPr>
        <w:pPrChange w:id="103" w:author="Михаил Завьялов" w:date="2023-11-04T22:39:00Z">
          <w:pPr/>
        </w:pPrChange>
      </w:pPr>
      <w:ins w:id="104" w:author="Михаил Завьялов" w:date="2023-11-04T22:39:00Z">
        <w:r w:rsidRPr="0018218F">
          <w:rPr>
            <w:noProof/>
            <w:lang w:eastAsia="ru-RU"/>
          </w:rPr>
          <w:lastRenderedPageBreak/>
          <w:drawing>
            <wp:inline distT="0" distB="0" distL="0" distR="0" wp14:anchorId="23BED005" wp14:editId="6A3F0444">
              <wp:extent cx="5940425" cy="3465195"/>
              <wp:effectExtent l="0" t="0" r="3175" b="1905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465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8218F" w:rsidRDefault="0018218F">
      <w:pPr>
        <w:pStyle w:val="a4"/>
        <w:rPr>
          <w:ins w:id="105" w:author="Михаил Завьялов" w:date="2023-11-04T22:39:00Z"/>
        </w:rPr>
        <w:pPrChange w:id="106" w:author="Михаил Завьялов" w:date="2023-11-04T22:39:00Z">
          <w:pPr/>
        </w:pPrChange>
      </w:pPr>
      <w:ins w:id="107" w:author="Михаил Завьялов" w:date="2023-11-04T22:39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08" w:author="Михаил Завьялов" w:date="2023-11-04T22:39:00Z">
        <w:r>
          <w:rPr>
            <w:noProof/>
          </w:rPr>
          <w:t>6</w:t>
        </w:r>
        <w:r>
          <w:fldChar w:fldCharType="end"/>
        </w:r>
        <w:r>
          <w:t xml:space="preserve"> – Сервер</w:t>
        </w:r>
      </w:ins>
    </w:p>
    <w:p w:rsidR="0018218F" w:rsidRDefault="0018218F">
      <w:pPr>
        <w:pStyle w:val="a5"/>
        <w:jc w:val="center"/>
        <w:rPr>
          <w:ins w:id="109" w:author="Михаил Завьялов" w:date="2023-11-04T22:42:00Z"/>
        </w:rPr>
        <w:pPrChange w:id="110" w:author="Михаил Завьялов" w:date="2023-11-04T22:42:00Z">
          <w:pPr/>
        </w:pPrChange>
      </w:pPr>
      <w:ins w:id="111" w:author="Михаил Завьялов" w:date="2023-11-04T22:42:00Z">
        <w:r w:rsidRPr="0018218F">
          <w:t>client.py</w:t>
        </w:r>
      </w:ins>
    </w:p>
    <w:p w:rsidR="0018218F" w:rsidRDefault="0018218F" w:rsidP="0018218F">
      <w:pPr>
        <w:pStyle w:val="a5"/>
        <w:rPr>
          <w:ins w:id="112" w:author="Михаил Завьялов" w:date="2023-11-04T22:46:00Z"/>
        </w:rPr>
      </w:pPr>
      <w:ins w:id="113" w:author="Михаил Завьялов" w:date="2023-11-04T22:46:00Z">
        <w:r>
          <w:t>import Sam</w:t>
        </w:r>
      </w:ins>
    </w:p>
    <w:p w:rsidR="0018218F" w:rsidRDefault="0018218F" w:rsidP="0018218F">
      <w:pPr>
        <w:pStyle w:val="a5"/>
        <w:rPr>
          <w:ins w:id="114" w:author="Михаил Завьялов" w:date="2023-11-04T22:46:00Z"/>
        </w:rPr>
      </w:pPr>
      <w:ins w:id="115" w:author="Михаил Завьялов" w:date="2023-11-04T22:46:00Z">
        <w:r>
          <w:t>import socket</w:t>
        </w:r>
      </w:ins>
    </w:p>
    <w:p w:rsidR="0018218F" w:rsidRDefault="0018218F" w:rsidP="0018218F">
      <w:pPr>
        <w:pStyle w:val="a5"/>
        <w:rPr>
          <w:ins w:id="116" w:author="Михаил Завьялов" w:date="2023-11-04T22:46:00Z"/>
        </w:rPr>
      </w:pPr>
      <w:ins w:id="117" w:author="Михаил Завьялов" w:date="2023-11-04T22:46:00Z">
        <w:r>
          <w:t>import pickle</w:t>
        </w:r>
      </w:ins>
    </w:p>
    <w:p w:rsidR="0018218F" w:rsidRDefault="0018218F" w:rsidP="0018218F">
      <w:pPr>
        <w:pStyle w:val="a5"/>
        <w:rPr>
          <w:ins w:id="118" w:author="Михаил Завьялов" w:date="2023-11-04T22:46:00Z"/>
        </w:rPr>
      </w:pPr>
    </w:p>
    <w:p w:rsidR="0018218F" w:rsidRDefault="0018218F" w:rsidP="0018218F">
      <w:pPr>
        <w:pStyle w:val="a5"/>
        <w:rPr>
          <w:ins w:id="119" w:author="Михаил Завьялов" w:date="2023-11-04T22:46:00Z"/>
        </w:rPr>
      </w:pPr>
      <w:proofErr w:type="spellStart"/>
      <w:ins w:id="120" w:author="Михаил Завьялов" w:date="2023-11-04T22:46:00Z">
        <w:r>
          <w:t>obj</w:t>
        </w:r>
        <w:proofErr w:type="spellEnd"/>
        <w:r>
          <w:t xml:space="preserve"> = </w:t>
        </w:r>
        <w:proofErr w:type="spellStart"/>
        <w:r>
          <w:t>Sam.Sam</w:t>
        </w:r>
        <w:proofErr w:type="spellEnd"/>
        <w:r>
          <w:t>("1628", 30)</w:t>
        </w:r>
      </w:ins>
    </w:p>
    <w:p w:rsidR="0018218F" w:rsidRDefault="0018218F" w:rsidP="0018218F">
      <w:pPr>
        <w:pStyle w:val="a5"/>
        <w:rPr>
          <w:ins w:id="121" w:author="Михаил Завьялов" w:date="2023-11-04T22:46:00Z"/>
        </w:rPr>
      </w:pPr>
    </w:p>
    <w:p w:rsidR="0018218F" w:rsidRDefault="0018218F" w:rsidP="0018218F">
      <w:pPr>
        <w:pStyle w:val="a5"/>
        <w:rPr>
          <w:ins w:id="122" w:author="Михаил Завьялов" w:date="2023-11-04T22:46:00Z"/>
        </w:rPr>
      </w:pPr>
      <w:ins w:id="123" w:author="Михаил Завьялов" w:date="2023-11-04T22:46:00Z">
        <w:r>
          <w:t xml:space="preserve">data = </w:t>
        </w:r>
        <w:proofErr w:type="spellStart"/>
        <w:proofErr w:type="gramStart"/>
        <w:r>
          <w:t>pickle.dumps</w:t>
        </w:r>
        <w:proofErr w:type="spellEnd"/>
        <w:proofErr w:type="gramEnd"/>
        <w:r>
          <w:t>(</w:t>
        </w:r>
        <w:proofErr w:type="spellStart"/>
        <w:r>
          <w:t>obj</w:t>
        </w:r>
        <w:proofErr w:type="spellEnd"/>
        <w:r>
          <w:t>)</w:t>
        </w:r>
      </w:ins>
    </w:p>
    <w:p w:rsidR="0018218F" w:rsidRDefault="0018218F" w:rsidP="0018218F">
      <w:pPr>
        <w:pStyle w:val="a5"/>
        <w:rPr>
          <w:ins w:id="124" w:author="Михаил Завьялов" w:date="2023-11-04T22:46:00Z"/>
        </w:rPr>
      </w:pPr>
    </w:p>
    <w:p w:rsidR="0018218F" w:rsidRDefault="0018218F" w:rsidP="0018218F">
      <w:pPr>
        <w:pStyle w:val="a5"/>
        <w:rPr>
          <w:ins w:id="125" w:author="Михаил Завьялов" w:date="2023-11-04T22:46:00Z"/>
        </w:rPr>
      </w:pPr>
      <w:proofErr w:type="spellStart"/>
      <w:ins w:id="126" w:author="Михаил Завьялов" w:date="2023-11-04T22:46:00Z">
        <w:r>
          <w:t>client_socket</w:t>
        </w:r>
        <w:proofErr w:type="spellEnd"/>
        <w:r>
          <w:t xml:space="preserve"> = </w:t>
        </w:r>
        <w:proofErr w:type="spellStart"/>
        <w:r>
          <w:t>socket.socket</w:t>
        </w:r>
        <w:proofErr w:type="spellEnd"/>
        <w:r>
          <w:t>(</w:t>
        </w:r>
        <w:proofErr w:type="spellStart"/>
        <w:r>
          <w:t>socket.AF_INET</w:t>
        </w:r>
        <w:proofErr w:type="spellEnd"/>
        <w:r>
          <w:t xml:space="preserve">, </w:t>
        </w:r>
        <w:proofErr w:type="spellStart"/>
        <w:proofErr w:type="gramStart"/>
        <w:r>
          <w:t>socket.SOCK</w:t>
        </w:r>
        <w:proofErr w:type="gramEnd"/>
        <w:r>
          <w:t>_STREAM</w:t>
        </w:r>
        <w:proofErr w:type="spellEnd"/>
        <w:r>
          <w:t>)</w:t>
        </w:r>
      </w:ins>
    </w:p>
    <w:p w:rsidR="0018218F" w:rsidRDefault="0018218F" w:rsidP="0018218F">
      <w:pPr>
        <w:pStyle w:val="a5"/>
        <w:rPr>
          <w:ins w:id="127" w:author="Михаил Завьялов" w:date="2023-11-04T22:46:00Z"/>
        </w:rPr>
      </w:pPr>
      <w:proofErr w:type="spellStart"/>
      <w:ins w:id="128" w:author="Михаил Завьялов" w:date="2023-11-04T22:46:00Z">
        <w:r>
          <w:t>client_</w:t>
        </w:r>
        <w:proofErr w:type="gramStart"/>
        <w:r>
          <w:t>socket.connect</w:t>
        </w:r>
        <w:proofErr w:type="spellEnd"/>
        <w:proofErr w:type="gramEnd"/>
        <w:r>
          <w:t>(('localhost', 9999))</w:t>
        </w:r>
      </w:ins>
    </w:p>
    <w:p w:rsidR="0018218F" w:rsidRDefault="0018218F" w:rsidP="0018218F">
      <w:pPr>
        <w:pStyle w:val="a5"/>
        <w:rPr>
          <w:ins w:id="129" w:author="Михаил Завьялов" w:date="2023-11-04T22:46:00Z"/>
        </w:rPr>
      </w:pPr>
    </w:p>
    <w:p w:rsidR="0018218F" w:rsidRDefault="0018218F" w:rsidP="0018218F">
      <w:pPr>
        <w:pStyle w:val="a5"/>
        <w:rPr>
          <w:ins w:id="130" w:author="Михаил Завьялов" w:date="2023-11-04T22:46:00Z"/>
        </w:rPr>
      </w:pPr>
      <w:proofErr w:type="spellStart"/>
      <w:ins w:id="131" w:author="Михаил Завьялов" w:date="2023-11-04T22:46:00Z">
        <w:r>
          <w:t>client_</w:t>
        </w:r>
        <w:proofErr w:type="gramStart"/>
        <w:r>
          <w:t>socket.sendall</w:t>
        </w:r>
        <w:proofErr w:type="spellEnd"/>
        <w:proofErr w:type="gramEnd"/>
        <w:r>
          <w:t>(data)</w:t>
        </w:r>
      </w:ins>
    </w:p>
    <w:p w:rsidR="0018218F" w:rsidRDefault="0018218F" w:rsidP="0018218F">
      <w:pPr>
        <w:pStyle w:val="a5"/>
        <w:rPr>
          <w:ins w:id="132" w:author="Михаил Завьялов" w:date="2023-11-04T22:46:00Z"/>
        </w:rPr>
      </w:pPr>
    </w:p>
    <w:p w:rsidR="0018218F" w:rsidRDefault="0018218F" w:rsidP="0018218F">
      <w:pPr>
        <w:pStyle w:val="a5"/>
        <w:rPr>
          <w:ins w:id="133" w:author="Михаил Завьялов" w:date="2023-11-04T22:46:00Z"/>
        </w:rPr>
      </w:pPr>
      <w:proofErr w:type="spellStart"/>
      <w:ins w:id="134" w:author="Михаил Завьялов" w:date="2023-11-04T22:46:00Z">
        <w:r>
          <w:t>client_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18218F" w:rsidRPr="0018218F" w:rsidRDefault="0018218F">
      <w:pPr>
        <w:pStyle w:val="a5"/>
        <w:rPr>
          <w:ins w:id="135" w:author="Михаил Завьялов" w:date="2023-11-04T22:42:00Z"/>
        </w:rPr>
        <w:pPrChange w:id="136" w:author="Михаил Завьялов" w:date="2023-11-04T22:42:00Z">
          <w:pPr/>
        </w:pPrChange>
      </w:pPr>
    </w:p>
    <w:p w:rsidR="0018218F" w:rsidRDefault="0018218F">
      <w:pPr>
        <w:pStyle w:val="a5"/>
        <w:jc w:val="center"/>
        <w:rPr>
          <w:ins w:id="137" w:author="Михаил Завьялов" w:date="2023-11-04T22:46:00Z"/>
        </w:rPr>
        <w:pPrChange w:id="138" w:author="Михаил Завьялов" w:date="2023-11-04T22:42:00Z">
          <w:pPr/>
        </w:pPrChange>
      </w:pPr>
      <w:ins w:id="139" w:author="Михаил Завьялов" w:date="2023-11-04T22:42:00Z">
        <w:r w:rsidRPr="0018218F">
          <w:t>Sam.py</w:t>
        </w:r>
      </w:ins>
    </w:p>
    <w:p w:rsidR="0018218F" w:rsidRDefault="0018218F" w:rsidP="0018218F">
      <w:pPr>
        <w:pStyle w:val="a5"/>
        <w:rPr>
          <w:ins w:id="140" w:author="Михаил Завьялов" w:date="2023-11-04T22:46:00Z"/>
        </w:rPr>
      </w:pPr>
      <w:ins w:id="141" w:author="Михаил Завьялов" w:date="2023-11-04T22:46:00Z">
        <w:r>
          <w:t>class Sam:</w:t>
        </w:r>
      </w:ins>
    </w:p>
    <w:p w:rsidR="0018218F" w:rsidRDefault="0018218F" w:rsidP="0018218F">
      <w:pPr>
        <w:pStyle w:val="a5"/>
        <w:rPr>
          <w:ins w:id="142" w:author="Михаил Завьялов" w:date="2023-11-04T22:46:00Z"/>
        </w:rPr>
      </w:pPr>
      <w:ins w:id="143" w:author="Михаил Завьялов" w:date="2023-11-04T22:46:00Z">
        <w:r>
          <w:t xml:space="preserve">    </w:t>
        </w:r>
        <w:proofErr w:type="spellStart"/>
        <w:r>
          <w:t>def</w:t>
        </w:r>
        <w:proofErr w:type="spellEnd"/>
        <w:r>
          <w:t xml:space="preserve"> __</w:t>
        </w:r>
        <w:proofErr w:type="spellStart"/>
        <w:r>
          <w:t>init</w:t>
        </w:r>
        <w:proofErr w:type="spellEnd"/>
        <w:r>
          <w:t>_</w:t>
        </w:r>
        <w:proofErr w:type="gramStart"/>
        <w:r>
          <w:t>_(</w:t>
        </w:r>
        <w:proofErr w:type="gramEnd"/>
        <w:r>
          <w:t>self, number, age):</w:t>
        </w:r>
      </w:ins>
    </w:p>
    <w:p w:rsidR="0018218F" w:rsidRDefault="0018218F" w:rsidP="0018218F">
      <w:pPr>
        <w:pStyle w:val="a5"/>
        <w:rPr>
          <w:ins w:id="144" w:author="Михаил Завьялов" w:date="2023-11-04T22:46:00Z"/>
        </w:rPr>
      </w:pPr>
      <w:ins w:id="145" w:author="Михаил Завьялов" w:date="2023-11-04T22:46:00Z">
        <w:r>
          <w:t xml:space="preserve">        </w:t>
        </w:r>
        <w:proofErr w:type="spellStart"/>
        <w:proofErr w:type="gramStart"/>
        <w:r>
          <w:t>self.number</w:t>
        </w:r>
        <w:proofErr w:type="spellEnd"/>
        <w:proofErr w:type="gramEnd"/>
        <w:r>
          <w:t xml:space="preserve"> = number</w:t>
        </w:r>
      </w:ins>
    </w:p>
    <w:p w:rsidR="0018218F" w:rsidRDefault="0018218F" w:rsidP="0018218F">
      <w:pPr>
        <w:pStyle w:val="a5"/>
        <w:rPr>
          <w:ins w:id="146" w:author="Михаил Завьялов" w:date="2023-11-04T22:46:00Z"/>
        </w:rPr>
      </w:pPr>
      <w:ins w:id="147" w:author="Михаил Завьялов" w:date="2023-11-04T22:46:00Z">
        <w:r>
          <w:t xml:space="preserve">        </w:t>
        </w:r>
        <w:proofErr w:type="spellStart"/>
        <w:r>
          <w:t>self.age</w:t>
        </w:r>
        <w:proofErr w:type="spellEnd"/>
        <w:r>
          <w:t xml:space="preserve"> = age</w:t>
        </w:r>
      </w:ins>
    </w:p>
    <w:p w:rsidR="0018218F" w:rsidRDefault="0018218F" w:rsidP="0018218F">
      <w:pPr>
        <w:pStyle w:val="a5"/>
        <w:rPr>
          <w:ins w:id="148" w:author="Михаил Завьялов" w:date="2023-11-04T22:46:00Z"/>
        </w:rPr>
      </w:pPr>
    </w:p>
    <w:p w:rsidR="0018218F" w:rsidRDefault="0018218F" w:rsidP="0018218F">
      <w:pPr>
        <w:pStyle w:val="a5"/>
        <w:rPr>
          <w:ins w:id="149" w:author="Михаил Завьялов" w:date="2023-11-04T22:46:00Z"/>
        </w:rPr>
      </w:pPr>
      <w:ins w:id="150" w:author="Михаил Завьялов" w:date="2023-11-04T22:46:00Z">
        <w:r>
          <w:t xml:space="preserve">    </w:t>
        </w:r>
        <w:proofErr w:type="spellStart"/>
        <w:r>
          <w:t>def</w:t>
        </w:r>
        <w:proofErr w:type="spellEnd"/>
        <w:r>
          <w:t xml:space="preserve"> </w:t>
        </w:r>
        <w:proofErr w:type="spellStart"/>
        <w:proofErr w:type="gramStart"/>
        <w:r>
          <w:t>setNumber</w:t>
        </w:r>
        <w:proofErr w:type="spellEnd"/>
        <w:r>
          <w:t>(</w:t>
        </w:r>
        <w:proofErr w:type="gramEnd"/>
        <w:r>
          <w:t>self, number):</w:t>
        </w:r>
      </w:ins>
    </w:p>
    <w:p w:rsidR="0018218F" w:rsidRDefault="0018218F" w:rsidP="0018218F">
      <w:pPr>
        <w:pStyle w:val="a5"/>
        <w:rPr>
          <w:ins w:id="151" w:author="Михаил Завьялов" w:date="2023-11-04T22:46:00Z"/>
        </w:rPr>
      </w:pPr>
      <w:ins w:id="152" w:author="Михаил Завьялов" w:date="2023-11-04T22:46:00Z">
        <w:r>
          <w:t xml:space="preserve">        </w:t>
        </w:r>
        <w:proofErr w:type="spellStart"/>
        <w:proofErr w:type="gramStart"/>
        <w:r>
          <w:t>self.number</w:t>
        </w:r>
        <w:proofErr w:type="spellEnd"/>
        <w:proofErr w:type="gramEnd"/>
        <w:r>
          <w:t xml:space="preserve"> = number</w:t>
        </w:r>
      </w:ins>
    </w:p>
    <w:p w:rsidR="0018218F" w:rsidRDefault="0018218F" w:rsidP="0018218F">
      <w:pPr>
        <w:pStyle w:val="a5"/>
        <w:rPr>
          <w:ins w:id="153" w:author="Михаил Завьялов" w:date="2023-11-04T22:46:00Z"/>
        </w:rPr>
      </w:pPr>
    </w:p>
    <w:p w:rsidR="0018218F" w:rsidRDefault="0018218F" w:rsidP="0018218F">
      <w:pPr>
        <w:pStyle w:val="a5"/>
        <w:rPr>
          <w:ins w:id="154" w:author="Михаил Завьялов" w:date="2023-11-04T22:46:00Z"/>
        </w:rPr>
      </w:pPr>
      <w:ins w:id="155" w:author="Михаил Завьялов" w:date="2023-11-04T22:46:00Z">
        <w:r>
          <w:t xml:space="preserve">    </w:t>
        </w:r>
        <w:proofErr w:type="spellStart"/>
        <w:r>
          <w:t>def</w:t>
        </w:r>
        <w:proofErr w:type="spellEnd"/>
        <w:r>
          <w:t xml:space="preserve"> </w:t>
        </w:r>
        <w:proofErr w:type="spellStart"/>
        <w:proofErr w:type="gramStart"/>
        <w:r>
          <w:t>setAge</w:t>
        </w:r>
        <w:proofErr w:type="spellEnd"/>
        <w:r>
          <w:t>(</w:t>
        </w:r>
        <w:proofErr w:type="gramEnd"/>
        <w:r>
          <w:t>self, age):</w:t>
        </w:r>
      </w:ins>
    </w:p>
    <w:p w:rsidR="0018218F" w:rsidRDefault="0018218F" w:rsidP="0018218F">
      <w:pPr>
        <w:pStyle w:val="a5"/>
        <w:rPr>
          <w:ins w:id="156" w:author="Михаил Завьялов" w:date="2023-11-04T22:46:00Z"/>
        </w:rPr>
      </w:pPr>
      <w:ins w:id="157" w:author="Михаил Завьялов" w:date="2023-11-04T22:46:00Z">
        <w:r>
          <w:t xml:space="preserve">        </w:t>
        </w:r>
        <w:proofErr w:type="spellStart"/>
        <w:r>
          <w:t>self.age</w:t>
        </w:r>
        <w:proofErr w:type="spellEnd"/>
        <w:r>
          <w:t xml:space="preserve"> = age</w:t>
        </w:r>
      </w:ins>
    </w:p>
    <w:p w:rsidR="0018218F" w:rsidRDefault="0018218F" w:rsidP="0018218F">
      <w:pPr>
        <w:pStyle w:val="a5"/>
        <w:rPr>
          <w:ins w:id="158" w:author="Михаил Завьялов" w:date="2023-11-04T22:46:00Z"/>
        </w:rPr>
      </w:pPr>
    </w:p>
    <w:p w:rsidR="0018218F" w:rsidRDefault="0018218F" w:rsidP="0018218F">
      <w:pPr>
        <w:pStyle w:val="a5"/>
        <w:rPr>
          <w:ins w:id="159" w:author="Михаил Завьялов" w:date="2023-11-04T22:46:00Z"/>
        </w:rPr>
      </w:pPr>
      <w:ins w:id="160" w:author="Михаил Завьялов" w:date="2023-11-04T22:46:00Z">
        <w:r>
          <w:t xml:space="preserve">    </w:t>
        </w:r>
        <w:proofErr w:type="spellStart"/>
        <w:r>
          <w:t>def</w:t>
        </w:r>
        <w:proofErr w:type="spellEnd"/>
        <w:r>
          <w:t xml:space="preserve"> </w:t>
        </w:r>
        <w:proofErr w:type="spellStart"/>
        <w:r>
          <w:t>getNumber</w:t>
        </w:r>
        <w:proofErr w:type="spellEnd"/>
        <w:r>
          <w:t>(self):</w:t>
        </w:r>
      </w:ins>
    </w:p>
    <w:p w:rsidR="0018218F" w:rsidRDefault="0018218F" w:rsidP="0018218F">
      <w:pPr>
        <w:pStyle w:val="a5"/>
        <w:rPr>
          <w:ins w:id="161" w:author="Михаил Завьялов" w:date="2023-11-04T22:46:00Z"/>
        </w:rPr>
      </w:pPr>
      <w:ins w:id="162" w:author="Михаил Завьялов" w:date="2023-11-04T22:46:00Z">
        <w:r>
          <w:t xml:space="preserve">        return </w:t>
        </w:r>
        <w:proofErr w:type="spellStart"/>
        <w:proofErr w:type="gramStart"/>
        <w:r>
          <w:t>self.number</w:t>
        </w:r>
        <w:proofErr w:type="spellEnd"/>
        <w:proofErr w:type="gramEnd"/>
      </w:ins>
    </w:p>
    <w:p w:rsidR="0018218F" w:rsidRDefault="0018218F" w:rsidP="0018218F">
      <w:pPr>
        <w:pStyle w:val="a5"/>
        <w:rPr>
          <w:ins w:id="163" w:author="Михаил Завьялов" w:date="2023-11-04T22:46:00Z"/>
        </w:rPr>
      </w:pPr>
    </w:p>
    <w:p w:rsidR="0018218F" w:rsidRDefault="0018218F" w:rsidP="0018218F">
      <w:pPr>
        <w:pStyle w:val="a5"/>
        <w:rPr>
          <w:ins w:id="164" w:author="Михаил Завьялов" w:date="2023-11-04T22:46:00Z"/>
        </w:rPr>
      </w:pPr>
      <w:ins w:id="165" w:author="Михаил Завьялов" w:date="2023-11-04T22:46:00Z">
        <w:r>
          <w:t xml:space="preserve">    </w:t>
        </w:r>
        <w:proofErr w:type="spellStart"/>
        <w:r>
          <w:t>def</w:t>
        </w:r>
        <w:proofErr w:type="spellEnd"/>
        <w:r>
          <w:t xml:space="preserve"> </w:t>
        </w:r>
        <w:proofErr w:type="spellStart"/>
        <w:r>
          <w:t>getAge</w:t>
        </w:r>
        <w:proofErr w:type="spellEnd"/>
        <w:r>
          <w:t>(self):</w:t>
        </w:r>
      </w:ins>
    </w:p>
    <w:p w:rsidR="0018218F" w:rsidRDefault="0018218F" w:rsidP="0018218F">
      <w:pPr>
        <w:pStyle w:val="a5"/>
        <w:rPr>
          <w:ins w:id="166" w:author="Михаил Завьялов" w:date="2023-11-04T22:46:00Z"/>
        </w:rPr>
      </w:pPr>
      <w:ins w:id="167" w:author="Михаил Завьялов" w:date="2023-11-04T22:46:00Z">
        <w:r>
          <w:t xml:space="preserve">        return </w:t>
        </w:r>
        <w:proofErr w:type="spellStart"/>
        <w:r>
          <w:t>self.age</w:t>
        </w:r>
        <w:proofErr w:type="spellEnd"/>
      </w:ins>
    </w:p>
    <w:p w:rsidR="0018218F" w:rsidRDefault="0018218F" w:rsidP="0018218F">
      <w:pPr>
        <w:pStyle w:val="a5"/>
        <w:rPr>
          <w:ins w:id="168" w:author="Михаил Завьялов" w:date="2023-11-04T22:46:00Z"/>
        </w:rPr>
      </w:pPr>
    </w:p>
    <w:p w:rsidR="0018218F" w:rsidRPr="0018218F" w:rsidRDefault="0018218F">
      <w:pPr>
        <w:pStyle w:val="a5"/>
        <w:rPr>
          <w:ins w:id="169" w:author="Михаил Завьялов" w:date="2023-11-04T22:42:00Z"/>
        </w:rPr>
        <w:pPrChange w:id="170" w:author="Михаил Завьялов" w:date="2023-11-04T22:46:00Z">
          <w:pPr/>
        </w:pPrChange>
      </w:pPr>
    </w:p>
    <w:p w:rsidR="0018218F" w:rsidRDefault="0018218F">
      <w:pPr>
        <w:pStyle w:val="a5"/>
        <w:jc w:val="center"/>
        <w:rPr>
          <w:ins w:id="171" w:author="Михаил Завьялов" w:date="2023-11-04T22:46:00Z"/>
        </w:rPr>
        <w:pPrChange w:id="172" w:author="Михаил Завьялов" w:date="2023-11-04T22:42:00Z">
          <w:pPr/>
        </w:pPrChange>
      </w:pPr>
      <w:ins w:id="173" w:author="Михаил Завьялов" w:date="2023-11-04T22:42:00Z">
        <w:r w:rsidRPr="0018218F">
          <w:t>server.py</w:t>
        </w:r>
      </w:ins>
    </w:p>
    <w:p w:rsidR="0018218F" w:rsidRDefault="0018218F" w:rsidP="0018218F">
      <w:pPr>
        <w:pStyle w:val="a5"/>
        <w:rPr>
          <w:ins w:id="174" w:author="Михаил Завьялов" w:date="2023-11-04T22:47:00Z"/>
        </w:rPr>
      </w:pPr>
      <w:ins w:id="175" w:author="Михаил Завьялов" w:date="2023-11-04T22:47:00Z">
        <w:r>
          <w:t>import socket</w:t>
        </w:r>
      </w:ins>
    </w:p>
    <w:p w:rsidR="0018218F" w:rsidRDefault="0018218F" w:rsidP="0018218F">
      <w:pPr>
        <w:pStyle w:val="a5"/>
        <w:rPr>
          <w:ins w:id="176" w:author="Михаил Завьялов" w:date="2023-11-04T22:47:00Z"/>
        </w:rPr>
      </w:pPr>
      <w:ins w:id="177" w:author="Михаил Завьялов" w:date="2023-11-04T22:47:00Z">
        <w:r>
          <w:lastRenderedPageBreak/>
          <w:t>import pickle</w:t>
        </w:r>
      </w:ins>
    </w:p>
    <w:p w:rsidR="0018218F" w:rsidRDefault="0018218F" w:rsidP="0018218F">
      <w:pPr>
        <w:pStyle w:val="a5"/>
        <w:rPr>
          <w:ins w:id="178" w:author="Михаил Завьялов" w:date="2023-11-04T22:47:00Z"/>
        </w:rPr>
      </w:pPr>
    </w:p>
    <w:p w:rsidR="0018218F" w:rsidRDefault="0018218F" w:rsidP="0018218F">
      <w:pPr>
        <w:pStyle w:val="a5"/>
        <w:rPr>
          <w:ins w:id="179" w:author="Михаил Завьялов" w:date="2023-11-04T22:47:00Z"/>
        </w:rPr>
      </w:pPr>
      <w:proofErr w:type="spellStart"/>
      <w:ins w:id="180" w:author="Михаил Завьялов" w:date="2023-11-04T22:47:00Z">
        <w:r>
          <w:t>server_socket</w:t>
        </w:r>
        <w:proofErr w:type="spellEnd"/>
        <w:r>
          <w:t xml:space="preserve"> = </w:t>
        </w:r>
        <w:proofErr w:type="spellStart"/>
        <w:r>
          <w:t>socket.socket</w:t>
        </w:r>
        <w:proofErr w:type="spellEnd"/>
        <w:r>
          <w:t>(</w:t>
        </w:r>
        <w:proofErr w:type="spellStart"/>
        <w:r>
          <w:t>socket.AF_INET</w:t>
        </w:r>
        <w:proofErr w:type="spellEnd"/>
        <w:r>
          <w:t xml:space="preserve">, </w:t>
        </w:r>
        <w:proofErr w:type="spellStart"/>
        <w:proofErr w:type="gramStart"/>
        <w:r>
          <w:t>socket.SOCK</w:t>
        </w:r>
        <w:proofErr w:type="gramEnd"/>
        <w:r>
          <w:t>_STREAM</w:t>
        </w:r>
        <w:proofErr w:type="spellEnd"/>
        <w:r>
          <w:t>)</w:t>
        </w:r>
      </w:ins>
    </w:p>
    <w:p w:rsidR="0018218F" w:rsidRDefault="0018218F" w:rsidP="0018218F">
      <w:pPr>
        <w:pStyle w:val="a5"/>
        <w:rPr>
          <w:ins w:id="181" w:author="Михаил Завьялов" w:date="2023-11-04T22:47:00Z"/>
        </w:rPr>
      </w:pPr>
      <w:proofErr w:type="spellStart"/>
      <w:ins w:id="182" w:author="Михаил Завьялов" w:date="2023-11-04T22:47:00Z">
        <w:r>
          <w:t>server_</w:t>
        </w:r>
        <w:proofErr w:type="gramStart"/>
        <w:r>
          <w:t>socket.bind</w:t>
        </w:r>
        <w:proofErr w:type="spellEnd"/>
        <w:proofErr w:type="gramEnd"/>
        <w:r>
          <w:t>(('localhost', 9999))</w:t>
        </w:r>
      </w:ins>
    </w:p>
    <w:p w:rsidR="0018218F" w:rsidRDefault="0018218F" w:rsidP="0018218F">
      <w:pPr>
        <w:pStyle w:val="a5"/>
        <w:rPr>
          <w:ins w:id="183" w:author="Михаил Завьялов" w:date="2023-11-04T22:47:00Z"/>
        </w:rPr>
      </w:pPr>
      <w:proofErr w:type="spellStart"/>
      <w:ins w:id="184" w:author="Михаил Завьялов" w:date="2023-11-04T22:47:00Z">
        <w:r>
          <w:t>server_</w:t>
        </w:r>
        <w:proofErr w:type="gramStart"/>
        <w:r>
          <w:t>socket.listen</w:t>
        </w:r>
        <w:proofErr w:type="spellEnd"/>
        <w:proofErr w:type="gramEnd"/>
        <w:r>
          <w:t>(1)</w:t>
        </w:r>
      </w:ins>
    </w:p>
    <w:p w:rsidR="0018218F" w:rsidRDefault="0018218F" w:rsidP="0018218F">
      <w:pPr>
        <w:pStyle w:val="a5"/>
        <w:rPr>
          <w:ins w:id="185" w:author="Михаил Завьялов" w:date="2023-11-04T22:47:00Z"/>
        </w:rPr>
      </w:pPr>
      <w:proofErr w:type="spellStart"/>
      <w:ins w:id="186" w:author="Михаил Завьялов" w:date="2023-11-04T22:47:00Z">
        <w:r>
          <w:t>client_socket</w:t>
        </w:r>
        <w:proofErr w:type="spellEnd"/>
        <w:r>
          <w:t xml:space="preserve">, address = </w:t>
        </w:r>
        <w:proofErr w:type="spellStart"/>
        <w:r>
          <w:t>server_</w:t>
        </w:r>
        <w:proofErr w:type="gramStart"/>
        <w:r>
          <w:t>socket.accept</w:t>
        </w:r>
        <w:proofErr w:type="spellEnd"/>
        <w:proofErr w:type="gramEnd"/>
        <w:r>
          <w:t>()</w:t>
        </w:r>
      </w:ins>
    </w:p>
    <w:p w:rsidR="0018218F" w:rsidRDefault="0018218F" w:rsidP="0018218F">
      <w:pPr>
        <w:pStyle w:val="a5"/>
        <w:rPr>
          <w:ins w:id="187" w:author="Михаил Завьялов" w:date="2023-11-04T22:47:00Z"/>
        </w:rPr>
      </w:pPr>
      <w:ins w:id="188" w:author="Михаил Завьялов" w:date="2023-11-04T22:47:00Z">
        <w:r>
          <w:t xml:space="preserve">data = </w:t>
        </w:r>
        <w:proofErr w:type="spellStart"/>
        <w:r>
          <w:t>client_</w:t>
        </w:r>
        <w:proofErr w:type="gramStart"/>
        <w:r>
          <w:t>socket.recv</w:t>
        </w:r>
        <w:proofErr w:type="spellEnd"/>
        <w:proofErr w:type="gramEnd"/>
        <w:r>
          <w:t>(4096)</w:t>
        </w:r>
      </w:ins>
    </w:p>
    <w:p w:rsidR="0018218F" w:rsidRDefault="0018218F" w:rsidP="0018218F">
      <w:pPr>
        <w:pStyle w:val="a5"/>
        <w:rPr>
          <w:ins w:id="189" w:author="Михаил Завьялов" w:date="2023-11-04T22:47:00Z"/>
        </w:rPr>
      </w:pPr>
      <w:proofErr w:type="spellStart"/>
      <w:ins w:id="190" w:author="Михаил Завьялов" w:date="2023-11-04T22:47:00Z">
        <w:r>
          <w:t>obj</w:t>
        </w:r>
        <w:proofErr w:type="spellEnd"/>
        <w:r>
          <w:t xml:space="preserve"> = </w:t>
        </w:r>
        <w:proofErr w:type="spellStart"/>
        <w:proofErr w:type="gramStart"/>
        <w:r>
          <w:t>pickle.loads</w:t>
        </w:r>
        <w:proofErr w:type="spellEnd"/>
        <w:proofErr w:type="gramEnd"/>
        <w:r>
          <w:t>(data)</w:t>
        </w:r>
      </w:ins>
    </w:p>
    <w:p w:rsidR="0018218F" w:rsidRDefault="0018218F" w:rsidP="0018218F">
      <w:pPr>
        <w:pStyle w:val="a5"/>
        <w:rPr>
          <w:ins w:id="191" w:author="Михаил Завьялов" w:date="2023-11-04T22:47:00Z"/>
        </w:rPr>
      </w:pPr>
    </w:p>
    <w:p w:rsidR="0018218F" w:rsidRDefault="0018218F" w:rsidP="0018218F">
      <w:pPr>
        <w:pStyle w:val="a5"/>
        <w:rPr>
          <w:ins w:id="192" w:author="Михаил Завьялов" w:date="2023-11-04T22:47:00Z"/>
        </w:rPr>
      </w:pPr>
      <w:proofErr w:type="gramStart"/>
      <w:ins w:id="193" w:author="Михаил Завьялов" w:date="2023-11-04T22:47:00Z">
        <w:r>
          <w:t>print(</w:t>
        </w:r>
        <w:proofErr w:type="gramEnd"/>
        <w:r>
          <w:t xml:space="preserve">"Number:", </w:t>
        </w:r>
        <w:proofErr w:type="spellStart"/>
        <w:r>
          <w:t>obj.getNumber</w:t>
        </w:r>
        <w:proofErr w:type="spellEnd"/>
        <w:r>
          <w:t>())</w:t>
        </w:r>
      </w:ins>
    </w:p>
    <w:p w:rsidR="0018218F" w:rsidRDefault="0018218F" w:rsidP="0018218F">
      <w:pPr>
        <w:pStyle w:val="a5"/>
        <w:rPr>
          <w:ins w:id="194" w:author="Михаил Завьялов" w:date="2023-11-04T22:47:00Z"/>
        </w:rPr>
      </w:pPr>
      <w:proofErr w:type="gramStart"/>
      <w:ins w:id="195" w:author="Михаил Завьялов" w:date="2023-11-04T22:47:00Z">
        <w:r>
          <w:t>print(</w:t>
        </w:r>
        <w:proofErr w:type="gramEnd"/>
        <w:r>
          <w:t xml:space="preserve">"Age:", </w:t>
        </w:r>
        <w:proofErr w:type="spellStart"/>
        <w:r>
          <w:t>obj.getAge</w:t>
        </w:r>
        <w:proofErr w:type="spellEnd"/>
        <w:r>
          <w:t>())</w:t>
        </w:r>
      </w:ins>
    </w:p>
    <w:p w:rsidR="0018218F" w:rsidRDefault="0018218F" w:rsidP="0018218F">
      <w:pPr>
        <w:pStyle w:val="a5"/>
        <w:rPr>
          <w:ins w:id="196" w:author="Михаил Завьялов" w:date="2023-11-04T22:47:00Z"/>
        </w:rPr>
      </w:pPr>
    </w:p>
    <w:p w:rsidR="0018218F" w:rsidRDefault="0018218F" w:rsidP="0018218F">
      <w:pPr>
        <w:pStyle w:val="a5"/>
        <w:rPr>
          <w:ins w:id="197" w:author="Михаил Завьялов" w:date="2023-11-04T22:47:00Z"/>
        </w:rPr>
      </w:pPr>
      <w:proofErr w:type="spellStart"/>
      <w:ins w:id="198" w:author="Михаил Завьялов" w:date="2023-11-04T22:47:00Z">
        <w:r>
          <w:t>client_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18218F" w:rsidRDefault="0018218F" w:rsidP="0018218F">
      <w:pPr>
        <w:pStyle w:val="a5"/>
        <w:rPr>
          <w:ins w:id="199" w:author="Михаил Завьялов" w:date="2023-11-04T22:47:00Z"/>
        </w:rPr>
      </w:pPr>
      <w:proofErr w:type="spellStart"/>
      <w:ins w:id="200" w:author="Михаил Завьялов" w:date="2023-11-04T22:47:00Z">
        <w:r>
          <w:t>server_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18218F" w:rsidRPr="00F07F28" w:rsidRDefault="0018218F">
      <w:pPr>
        <w:pStyle w:val="a5"/>
        <w:pPrChange w:id="201" w:author="Михаил Завьялов" w:date="2023-11-04T22:46:00Z">
          <w:pPr/>
        </w:pPrChange>
      </w:pPr>
    </w:p>
    <w:p w:rsidR="004D3EB9" w:rsidRPr="0018218F" w:rsidRDefault="004D3EB9" w:rsidP="00BA409D">
      <w:pPr>
        <w:rPr>
          <w:rFonts w:cs="Times New Roman"/>
          <w:b/>
          <w:szCs w:val="28"/>
          <w:lang w:val="en-US"/>
          <w:rPrChange w:id="202" w:author="Михаил Завьялов" w:date="2023-11-04T22:42:00Z">
            <w:rPr>
              <w:rFonts w:cs="Times New Roman"/>
              <w:b/>
              <w:szCs w:val="28"/>
            </w:rPr>
          </w:rPrChange>
        </w:rPr>
      </w:pPr>
      <w:r>
        <w:rPr>
          <w:rFonts w:cs="Times New Roman"/>
          <w:b/>
          <w:szCs w:val="28"/>
        </w:rPr>
        <w:t>Полудуплекс</w:t>
      </w:r>
    </w:p>
    <w:p w:rsidR="004D3EB9" w:rsidRDefault="004D3EB9" w:rsidP="00BA409D">
      <w:pPr>
        <w:rPr>
          <w:ins w:id="203" w:author="Михаил Завьялов" w:date="2023-11-04T22:00:00Z"/>
          <w:rFonts w:cs="Times New Roman"/>
          <w:szCs w:val="28"/>
        </w:rPr>
      </w:pPr>
      <w:r>
        <w:rPr>
          <w:rFonts w:cs="Times New Roman"/>
          <w:szCs w:val="28"/>
        </w:rPr>
        <w:t>Реализуйте скрипт с сокетом, который может быть сервер-сокетом или клиент-сокетом</w:t>
      </w:r>
      <w:r w:rsidR="00F644A1">
        <w:rPr>
          <w:rFonts w:cs="Times New Roman"/>
          <w:szCs w:val="28"/>
        </w:rPr>
        <w:t>, по желанию пользователя</w:t>
      </w:r>
      <w:r>
        <w:rPr>
          <w:rFonts w:cs="Times New Roman"/>
          <w:szCs w:val="28"/>
        </w:rPr>
        <w:t>.</w:t>
      </w:r>
      <w:r w:rsidR="00F644A1">
        <w:rPr>
          <w:rFonts w:cs="Times New Roman"/>
          <w:szCs w:val="28"/>
        </w:rPr>
        <w:t xml:space="preserve"> С помощью такого сокета передайте данные другому такому же сокету и наоборот.</w:t>
      </w:r>
      <w:r>
        <w:rPr>
          <w:rFonts w:cs="Times New Roman"/>
          <w:szCs w:val="28"/>
        </w:rPr>
        <w:t xml:space="preserve"> </w:t>
      </w:r>
    </w:p>
    <w:p w:rsidR="00021694" w:rsidRDefault="00021694">
      <w:pPr>
        <w:pStyle w:val="a4"/>
        <w:rPr>
          <w:ins w:id="204" w:author="Михаил Завьялов" w:date="2023-11-04T22:01:00Z"/>
        </w:rPr>
        <w:pPrChange w:id="205" w:author="Михаил Завьялов" w:date="2023-11-04T22:04:00Z">
          <w:pPr/>
        </w:pPrChange>
      </w:pPr>
      <w:ins w:id="206" w:author="Михаил Завьялов" w:date="2023-11-04T22:01:00Z">
        <w:r w:rsidRPr="00021694">
          <w:rPr>
            <w:noProof/>
            <w:lang w:eastAsia="ru-RU"/>
          </w:rPr>
          <w:drawing>
            <wp:inline distT="0" distB="0" distL="0" distR="0" wp14:anchorId="31007994" wp14:editId="7A44EC6B">
              <wp:extent cx="5940425" cy="4134485"/>
              <wp:effectExtent l="0" t="0" r="3175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344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21694" w:rsidRDefault="00021694">
      <w:pPr>
        <w:pStyle w:val="a4"/>
        <w:rPr>
          <w:ins w:id="207" w:author="Михаил Завьялов" w:date="2023-11-04T21:55:00Z"/>
        </w:rPr>
        <w:pPrChange w:id="208" w:author="Михаил Завьялов" w:date="2023-11-04T22:04:00Z">
          <w:pPr/>
        </w:pPrChange>
      </w:pPr>
      <w:ins w:id="209" w:author="Михаил Завьялов" w:date="2023-11-04T22:01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210" w:author="Михаил Завьялов" w:date="2023-11-04T22:39:00Z">
        <w:r w:rsidR="0018218F">
          <w:rPr>
            <w:noProof/>
          </w:rPr>
          <w:t>7</w:t>
        </w:r>
      </w:ins>
      <w:ins w:id="211" w:author="Михаил Завьялов" w:date="2023-11-04T22:01:00Z">
        <w:r>
          <w:fldChar w:fldCharType="end"/>
        </w:r>
        <w:r>
          <w:t xml:space="preserve"> – Первый сервер</w:t>
        </w:r>
      </w:ins>
    </w:p>
    <w:p w:rsidR="00021694" w:rsidRDefault="00021694">
      <w:pPr>
        <w:pStyle w:val="a4"/>
        <w:rPr>
          <w:ins w:id="212" w:author="Михаил Завьялов" w:date="2023-11-04T22:01:00Z"/>
        </w:rPr>
        <w:pPrChange w:id="213" w:author="Михаил Завьялов" w:date="2023-11-04T22:04:00Z">
          <w:pPr/>
        </w:pPrChange>
      </w:pPr>
      <w:ins w:id="214" w:author="Михаил Завьялов" w:date="2023-11-04T21:55:00Z">
        <w:r w:rsidRPr="00021694">
          <w:rPr>
            <w:noProof/>
            <w:lang w:eastAsia="ru-RU"/>
          </w:rPr>
          <w:lastRenderedPageBreak/>
          <w:drawing>
            <wp:inline distT="0" distB="0" distL="0" distR="0" wp14:anchorId="7F51CBB8" wp14:editId="000152F3">
              <wp:extent cx="5940425" cy="5472430"/>
              <wp:effectExtent l="0" t="0" r="317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72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21694" w:rsidRPr="004D3EB9" w:rsidRDefault="00021694">
      <w:pPr>
        <w:pStyle w:val="a4"/>
        <w:pPrChange w:id="215" w:author="Михаил Завьялов" w:date="2023-11-04T22:04:00Z">
          <w:pPr/>
        </w:pPrChange>
      </w:pPr>
      <w:ins w:id="216" w:author="Михаил Завьялов" w:date="2023-11-04T22:01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217" w:author="Михаил Завьялов" w:date="2023-11-04T22:39:00Z">
        <w:r w:rsidR="0018218F">
          <w:rPr>
            <w:noProof/>
          </w:rPr>
          <w:t>8</w:t>
        </w:r>
      </w:ins>
      <w:ins w:id="218" w:author="Михаил Завьялов" w:date="2023-11-04T22:01:00Z">
        <w:r>
          <w:fldChar w:fldCharType="end"/>
        </w:r>
        <w:r>
          <w:t xml:space="preserve"> – Второй сервер</w:t>
        </w:r>
      </w:ins>
    </w:p>
    <w:p w:rsidR="00021694" w:rsidRDefault="00021694">
      <w:pPr>
        <w:pStyle w:val="a4"/>
        <w:rPr>
          <w:ins w:id="219" w:author="Михаил Завьялов" w:date="2023-11-04T22:01:00Z"/>
        </w:rPr>
        <w:pPrChange w:id="220" w:author="Михаил Завьялов" w:date="2023-11-04T22:04:00Z">
          <w:pPr/>
        </w:pPrChange>
      </w:pPr>
      <w:ins w:id="221" w:author="Михаил Завьялов" w:date="2023-11-04T21:55:00Z">
        <w:r w:rsidRPr="00021694">
          <w:rPr>
            <w:noProof/>
            <w:lang w:eastAsia="ru-RU"/>
          </w:rPr>
          <w:drawing>
            <wp:inline distT="0" distB="0" distL="0" distR="0" wp14:anchorId="4DD7E68E" wp14:editId="6EB4AADA">
              <wp:extent cx="3639058" cy="1352739"/>
              <wp:effectExtent l="0" t="0" r="0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9058" cy="1352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D3EB9" w:rsidRDefault="00021694">
      <w:pPr>
        <w:pStyle w:val="a4"/>
        <w:rPr>
          <w:ins w:id="222" w:author="Михаил Завьялов" w:date="2023-11-04T21:55:00Z"/>
        </w:rPr>
        <w:pPrChange w:id="223" w:author="Михаил Завьялов" w:date="2023-11-04T22:04:00Z">
          <w:pPr/>
        </w:pPrChange>
      </w:pPr>
      <w:ins w:id="224" w:author="Михаил Завьялов" w:date="2023-11-04T22:01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225" w:author="Михаил Завьялов" w:date="2023-11-04T22:39:00Z">
        <w:r w:rsidR="0018218F">
          <w:rPr>
            <w:noProof/>
          </w:rPr>
          <w:t>9</w:t>
        </w:r>
      </w:ins>
      <w:ins w:id="226" w:author="Михаил Завьялов" w:date="2023-11-04T22:01:00Z">
        <w:r>
          <w:fldChar w:fldCharType="end"/>
        </w:r>
        <w:r>
          <w:t xml:space="preserve"> </w:t>
        </w:r>
      </w:ins>
      <w:ins w:id="227" w:author="Михаил Завьялов" w:date="2023-11-04T22:02:00Z">
        <w:r>
          <w:t>–</w:t>
        </w:r>
      </w:ins>
      <w:ins w:id="228" w:author="Михаил Завьялов" w:date="2023-11-04T22:01:00Z">
        <w:r>
          <w:t xml:space="preserve"> </w:t>
        </w:r>
      </w:ins>
      <w:ins w:id="229" w:author="Михаил Завьялов" w:date="2023-11-04T22:03:00Z">
        <w:r>
          <w:t>Первый сервер</w:t>
        </w:r>
      </w:ins>
    </w:p>
    <w:p w:rsidR="00021694" w:rsidRDefault="00021694">
      <w:pPr>
        <w:pStyle w:val="a4"/>
        <w:rPr>
          <w:ins w:id="230" w:author="Михаил Завьялов" w:date="2023-11-04T22:03:00Z"/>
        </w:rPr>
        <w:pPrChange w:id="231" w:author="Михаил Завьялов" w:date="2023-11-04T22:04:00Z">
          <w:pPr/>
        </w:pPrChange>
      </w:pPr>
      <w:ins w:id="232" w:author="Михаил Завьялов" w:date="2023-11-04T21:55:00Z">
        <w:r w:rsidRPr="00021694">
          <w:rPr>
            <w:noProof/>
            <w:lang w:eastAsia="ru-RU"/>
          </w:rPr>
          <w:drawing>
            <wp:inline distT="0" distB="0" distL="0" distR="0" wp14:anchorId="240B7006" wp14:editId="65D54F59">
              <wp:extent cx="3639058" cy="1047896"/>
              <wp:effectExtent l="0" t="0" r="0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9058" cy="10478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21694" w:rsidRDefault="00021694">
      <w:pPr>
        <w:pStyle w:val="a4"/>
        <w:rPr>
          <w:ins w:id="233" w:author="Михаил Завьялов" w:date="2023-11-04T22:04:00Z"/>
        </w:rPr>
        <w:pPrChange w:id="234" w:author="Михаил Завьялов" w:date="2023-11-04T22:04:00Z">
          <w:pPr/>
        </w:pPrChange>
      </w:pPr>
      <w:ins w:id="235" w:author="Михаил Завьялов" w:date="2023-11-04T22:03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236" w:author="Михаил Завьялов" w:date="2023-11-04T22:39:00Z">
        <w:r w:rsidR="0018218F">
          <w:rPr>
            <w:noProof/>
          </w:rPr>
          <w:t>10</w:t>
        </w:r>
      </w:ins>
      <w:ins w:id="237" w:author="Михаил Завьялов" w:date="2023-11-04T22:03:00Z">
        <w:r>
          <w:fldChar w:fldCharType="end"/>
        </w:r>
        <w:r>
          <w:t xml:space="preserve"> </w:t>
        </w:r>
      </w:ins>
      <w:ins w:id="238" w:author="Михаил Завьялов" w:date="2023-11-04T22:04:00Z">
        <w:r>
          <w:t>–</w:t>
        </w:r>
      </w:ins>
      <w:ins w:id="239" w:author="Михаил Завьялов" w:date="2023-11-04T22:03:00Z">
        <w:r>
          <w:t xml:space="preserve"> </w:t>
        </w:r>
      </w:ins>
      <w:ins w:id="240" w:author="Михаил Завьялов" w:date="2023-11-04T22:04:00Z">
        <w:r>
          <w:t>Второй сервер</w:t>
        </w:r>
      </w:ins>
    </w:p>
    <w:p w:rsidR="00021694" w:rsidRPr="00F07F28" w:rsidRDefault="00021694">
      <w:pPr>
        <w:pStyle w:val="a5"/>
        <w:jc w:val="center"/>
        <w:rPr>
          <w:ins w:id="241" w:author="Михаил Завьялов" w:date="2023-11-04T22:05:00Z"/>
        </w:rPr>
        <w:pPrChange w:id="242" w:author="Михаил Завьялов" w:date="2023-11-04T22:05:00Z">
          <w:pPr/>
        </w:pPrChange>
      </w:pPr>
      <w:ins w:id="243" w:author="Михаил Завьялов" w:date="2023-11-04T22:05:00Z">
        <w:r w:rsidRPr="00021694">
          <w:t>first</w:t>
        </w:r>
        <w:r w:rsidRPr="0018218F">
          <w:rPr>
            <w:lang w:val="ru-RU"/>
            <w:rPrChange w:id="244" w:author="Михаил Завьялов" w:date="2023-11-04T22:38:00Z">
              <w:rPr/>
            </w:rPrChange>
          </w:rPr>
          <w:t>_</w:t>
        </w:r>
        <w:r w:rsidRPr="00021694">
          <w:t>server</w:t>
        </w:r>
        <w:r w:rsidRPr="0018218F">
          <w:rPr>
            <w:lang w:val="ru-RU"/>
            <w:rPrChange w:id="245" w:author="Михаил Завьялов" w:date="2023-11-04T22:38:00Z">
              <w:rPr/>
            </w:rPrChange>
          </w:rPr>
          <w:t>.</w:t>
        </w:r>
        <w:proofErr w:type="spellStart"/>
        <w:r w:rsidRPr="00021694">
          <w:t>py</w:t>
        </w:r>
        <w:proofErr w:type="spellEnd"/>
      </w:ins>
    </w:p>
    <w:p w:rsidR="00E54FFB" w:rsidRDefault="00E54FFB" w:rsidP="00E54FFB">
      <w:pPr>
        <w:pStyle w:val="a5"/>
        <w:rPr>
          <w:ins w:id="246" w:author="Михаил Завьялов" w:date="2023-11-04T22:05:00Z"/>
        </w:rPr>
      </w:pPr>
      <w:ins w:id="247" w:author="Михаил Завьялов" w:date="2023-11-04T22:05:00Z">
        <w:r>
          <w:t xml:space="preserve"># </w:t>
        </w:r>
        <w:proofErr w:type="spellStart"/>
        <w:r>
          <w:t>Сервер</w:t>
        </w:r>
        <w:proofErr w:type="spellEnd"/>
        <w:r>
          <w:t xml:space="preserve"> 2</w:t>
        </w:r>
      </w:ins>
    </w:p>
    <w:p w:rsidR="00E54FFB" w:rsidRDefault="00E54FFB" w:rsidP="00E54FFB">
      <w:pPr>
        <w:pStyle w:val="a5"/>
        <w:rPr>
          <w:ins w:id="248" w:author="Михаил Завьялов" w:date="2023-11-04T22:05:00Z"/>
        </w:rPr>
      </w:pPr>
      <w:ins w:id="249" w:author="Михаил Завьялов" w:date="2023-11-04T22:05:00Z">
        <w:r>
          <w:lastRenderedPageBreak/>
          <w:t>import socket</w:t>
        </w:r>
      </w:ins>
    </w:p>
    <w:p w:rsidR="00E54FFB" w:rsidRDefault="00E54FFB" w:rsidP="00E54FFB">
      <w:pPr>
        <w:pStyle w:val="a5"/>
        <w:rPr>
          <w:ins w:id="250" w:author="Михаил Завьялов" w:date="2023-11-04T22:05:00Z"/>
        </w:rPr>
      </w:pPr>
    </w:p>
    <w:p w:rsidR="00E54FFB" w:rsidRDefault="00E54FFB" w:rsidP="00E54FFB">
      <w:pPr>
        <w:pStyle w:val="a5"/>
        <w:rPr>
          <w:ins w:id="251" w:author="Михаил Завьялов" w:date="2023-11-04T22:05:00Z"/>
        </w:rPr>
      </w:pPr>
      <w:proofErr w:type="spellStart"/>
      <w:ins w:id="252" w:author="Михаил Завьялов" w:date="2023-11-04T22:05:00Z">
        <w:r>
          <w:t>server_socket</w:t>
        </w:r>
        <w:proofErr w:type="spellEnd"/>
        <w:r>
          <w:t xml:space="preserve"> = </w:t>
        </w:r>
        <w:proofErr w:type="spellStart"/>
        <w:r>
          <w:t>socket.socket</w:t>
        </w:r>
        <w:proofErr w:type="spellEnd"/>
        <w:r>
          <w:t>(</w:t>
        </w:r>
        <w:proofErr w:type="spellStart"/>
        <w:r>
          <w:t>socket.AF_INET</w:t>
        </w:r>
        <w:proofErr w:type="spellEnd"/>
        <w:r>
          <w:t xml:space="preserve">, </w:t>
        </w:r>
        <w:proofErr w:type="spellStart"/>
        <w:proofErr w:type="gramStart"/>
        <w:r>
          <w:t>socket.SOCK</w:t>
        </w:r>
        <w:proofErr w:type="gramEnd"/>
        <w:r>
          <w:t>_STREAM</w:t>
        </w:r>
        <w:proofErr w:type="spellEnd"/>
        <w:r>
          <w:t>)</w:t>
        </w:r>
      </w:ins>
    </w:p>
    <w:p w:rsidR="00E54FFB" w:rsidRDefault="00E54FFB" w:rsidP="00E54FFB">
      <w:pPr>
        <w:pStyle w:val="a5"/>
        <w:rPr>
          <w:ins w:id="253" w:author="Михаил Завьялов" w:date="2023-11-04T22:05:00Z"/>
        </w:rPr>
      </w:pPr>
    </w:p>
    <w:p w:rsidR="00E54FFB" w:rsidRDefault="00E54FFB" w:rsidP="00E54FFB">
      <w:pPr>
        <w:pStyle w:val="a5"/>
        <w:rPr>
          <w:ins w:id="254" w:author="Михаил Завьялов" w:date="2023-11-04T22:05:00Z"/>
        </w:rPr>
      </w:pPr>
      <w:ins w:id="255" w:author="Михаил Завьялов" w:date="2023-11-04T22:05:00Z">
        <w:r>
          <w:t>host = 'localhost'</w:t>
        </w:r>
      </w:ins>
    </w:p>
    <w:p w:rsidR="00E54FFB" w:rsidRDefault="00E54FFB" w:rsidP="00E54FFB">
      <w:pPr>
        <w:pStyle w:val="a5"/>
        <w:rPr>
          <w:ins w:id="256" w:author="Михаил Завьялов" w:date="2023-11-04T22:05:00Z"/>
        </w:rPr>
      </w:pPr>
      <w:ins w:id="257" w:author="Михаил Завьялов" w:date="2023-11-04T22:05:00Z">
        <w:r>
          <w:t>port = 8000</w:t>
        </w:r>
      </w:ins>
    </w:p>
    <w:p w:rsidR="00E54FFB" w:rsidRDefault="00E54FFB" w:rsidP="00E54FFB">
      <w:pPr>
        <w:pStyle w:val="a5"/>
        <w:rPr>
          <w:ins w:id="258" w:author="Михаил Завьялов" w:date="2023-11-04T22:05:00Z"/>
        </w:rPr>
      </w:pPr>
    </w:p>
    <w:p w:rsidR="00E54FFB" w:rsidRDefault="00E54FFB" w:rsidP="00E54FFB">
      <w:pPr>
        <w:pStyle w:val="a5"/>
        <w:rPr>
          <w:ins w:id="259" w:author="Михаил Завьялов" w:date="2023-11-04T22:05:00Z"/>
        </w:rPr>
      </w:pPr>
      <w:proofErr w:type="spellStart"/>
      <w:ins w:id="260" w:author="Михаил Завьялов" w:date="2023-11-04T22:05:00Z">
        <w:r>
          <w:t>server_</w:t>
        </w:r>
        <w:proofErr w:type="gramStart"/>
        <w:r>
          <w:t>socket.bind</w:t>
        </w:r>
        <w:proofErr w:type="spellEnd"/>
        <w:proofErr w:type="gramEnd"/>
        <w:r>
          <w:t>((host, port))</w:t>
        </w:r>
      </w:ins>
    </w:p>
    <w:p w:rsidR="00E54FFB" w:rsidRDefault="00E54FFB" w:rsidP="00E54FFB">
      <w:pPr>
        <w:pStyle w:val="a5"/>
        <w:rPr>
          <w:ins w:id="261" w:author="Михаил Завьялов" w:date="2023-11-04T22:05:00Z"/>
        </w:rPr>
      </w:pPr>
    </w:p>
    <w:p w:rsidR="00E54FFB" w:rsidRDefault="00E54FFB" w:rsidP="00E54FFB">
      <w:pPr>
        <w:pStyle w:val="a5"/>
        <w:rPr>
          <w:ins w:id="262" w:author="Михаил Завьялов" w:date="2023-11-04T22:05:00Z"/>
        </w:rPr>
      </w:pPr>
      <w:proofErr w:type="spellStart"/>
      <w:ins w:id="263" w:author="Михаил Завьялов" w:date="2023-11-04T22:05:00Z">
        <w:r>
          <w:t>server_</w:t>
        </w:r>
        <w:proofErr w:type="gramStart"/>
        <w:r>
          <w:t>socket.listen</w:t>
        </w:r>
        <w:proofErr w:type="spellEnd"/>
        <w:proofErr w:type="gramEnd"/>
        <w:r>
          <w:t>(1)</w:t>
        </w:r>
      </w:ins>
    </w:p>
    <w:p w:rsidR="00E54FFB" w:rsidRDefault="00E54FFB" w:rsidP="00E54FFB">
      <w:pPr>
        <w:pStyle w:val="a5"/>
        <w:rPr>
          <w:ins w:id="264" w:author="Михаил Завьялов" w:date="2023-11-04T22:05:00Z"/>
        </w:rPr>
      </w:pPr>
      <w:proofErr w:type="gramStart"/>
      <w:ins w:id="265" w:author="Михаил Завьялов" w:date="2023-11-04T22:05:00Z">
        <w:r>
          <w:t>print(</w:t>
        </w:r>
        <w:proofErr w:type="gramEnd"/>
        <w:r>
          <w:t>'Server is listening...')</w:t>
        </w:r>
      </w:ins>
    </w:p>
    <w:p w:rsidR="00E54FFB" w:rsidRDefault="00E54FFB" w:rsidP="00E54FFB">
      <w:pPr>
        <w:pStyle w:val="a5"/>
        <w:rPr>
          <w:ins w:id="266" w:author="Михаил Завьялов" w:date="2023-11-04T22:05:00Z"/>
        </w:rPr>
      </w:pPr>
    </w:p>
    <w:p w:rsidR="00E54FFB" w:rsidRDefault="00E54FFB" w:rsidP="00E54FFB">
      <w:pPr>
        <w:pStyle w:val="a5"/>
        <w:rPr>
          <w:ins w:id="267" w:author="Михаил Завьялов" w:date="2023-11-04T22:05:00Z"/>
        </w:rPr>
      </w:pPr>
      <w:proofErr w:type="spellStart"/>
      <w:ins w:id="268" w:author="Михаил Завьялов" w:date="2023-11-04T22:05:00Z">
        <w:r>
          <w:t>client_socket</w:t>
        </w:r>
        <w:proofErr w:type="spellEnd"/>
        <w:r>
          <w:t xml:space="preserve">, </w:t>
        </w:r>
        <w:proofErr w:type="spellStart"/>
        <w:r>
          <w:t>client_address</w:t>
        </w:r>
        <w:proofErr w:type="spellEnd"/>
        <w:r>
          <w:t xml:space="preserve"> = </w:t>
        </w:r>
        <w:proofErr w:type="spellStart"/>
        <w:r>
          <w:t>server_</w:t>
        </w:r>
        <w:proofErr w:type="gramStart"/>
        <w:r>
          <w:t>socket.accept</w:t>
        </w:r>
        <w:proofErr w:type="spellEnd"/>
        <w:proofErr w:type="gramEnd"/>
        <w:r>
          <w:t>()</w:t>
        </w:r>
      </w:ins>
    </w:p>
    <w:p w:rsidR="00E54FFB" w:rsidRDefault="00E54FFB" w:rsidP="00E54FFB">
      <w:pPr>
        <w:pStyle w:val="a5"/>
        <w:rPr>
          <w:ins w:id="269" w:author="Михаил Завьялов" w:date="2023-11-04T22:05:00Z"/>
        </w:rPr>
      </w:pPr>
      <w:proofErr w:type="gramStart"/>
      <w:ins w:id="270" w:author="Михаил Завьялов" w:date="2023-11-04T22:05:00Z">
        <w:r>
          <w:t>print(</w:t>
        </w:r>
        <w:proofErr w:type="gramEnd"/>
        <w:r>
          <w:t xml:space="preserve">'Connected by', </w:t>
        </w:r>
        <w:proofErr w:type="spellStart"/>
        <w:r>
          <w:t>client_address</w:t>
        </w:r>
        <w:proofErr w:type="spellEnd"/>
        <w:r>
          <w:t>)</w:t>
        </w:r>
      </w:ins>
    </w:p>
    <w:p w:rsidR="00E54FFB" w:rsidRDefault="00E54FFB" w:rsidP="00E54FFB">
      <w:pPr>
        <w:pStyle w:val="a5"/>
        <w:rPr>
          <w:ins w:id="271" w:author="Михаил Завьялов" w:date="2023-11-04T22:05:00Z"/>
        </w:rPr>
      </w:pPr>
    </w:p>
    <w:p w:rsidR="00E54FFB" w:rsidRDefault="00E54FFB" w:rsidP="00E54FFB">
      <w:pPr>
        <w:pStyle w:val="a5"/>
        <w:rPr>
          <w:ins w:id="272" w:author="Михаил Завьялов" w:date="2023-11-04T22:05:00Z"/>
        </w:rPr>
      </w:pPr>
      <w:ins w:id="273" w:author="Михаил Завьялов" w:date="2023-11-04T22:05:00Z">
        <w:r>
          <w:t>message = 'Hello, client!'</w:t>
        </w:r>
      </w:ins>
    </w:p>
    <w:p w:rsidR="00E54FFB" w:rsidRDefault="00E54FFB" w:rsidP="00E54FFB">
      <w:pPr>
        <w:pStyle w:val="a5"/>
        <w:rPr>
          <w:ins w:id="274" w:author="Михаил Завьялов" w:date="2023-11-04T22:05:00Z"/>
        </w:rPr>
      </w:pPr>
      <w:proofErr w:type="spellStart"/>
      <w:ins w:id="275" w:author="Михаил Завьялов" w:date="2023-11-04T22:05:00Z">
        <w:r>
          <w:t>client_</w:t>
        </w:r>
        <w:proofErr w:type="gramStart"/>
        <w:r>
          <w:t>socket.sendall</w:t>
        </w:r>
        <w:proofErr w:type="spellEnd"/>
        <w:proofErr w:type="gramEnd"/>
        <w:r>
          <w:t>(</w:t>
        </w:r>
        <w:proofErr w:type="spellStart"/>
        <w:r>
          <w:t>message.encode</w:t>
        </w:r>
        <w:proofErr w:type="spellEnd"/>
        <w:r>
          <w:t>())</w:t>
        </w:r>
      </w:ins>
    </w:p>
    <w:p w:rsidR="00E54FFB" w:rsidRDefault="00E54FFB" w:rsidP="00E54FFB">
      <w:pPr>
        <w:pStyle w:val="a5"/>
        <w:rPr>
          <w:ins w:id="276" w:author="Михаил Завьялов" w:date="2023-11-04T22:05:00Z"/>
        </w:rPr>
      </w:pPr>
    </w:p>
    <w:p w:rsidR="00E54FFB" w:rsidRDefault="00E54FFB" w:rsidP="00E54FFB">
      <w:pPr>
        <w:pStyle w:val="a5"/>
        <w:rPr>
          <w:ins w:id="277" w:author="Михаил Завьялов" w:date="2023-11-04T22:05:00Z"/>
        </w:rPr>
      </w:pPr>
      <w:ins w:id="278" w:author="Михаил Завьялов" w:date="2023-11-04T22:05:00Z">
        <w:r>
          <w:t xml:space="preserve">data = </w:t>
        </w:r>
        <w:proofErr w:type="spellStart"/>
        <w:r>
          <w:t>client_</w:t>
        </w:r>
        <w:proofErr w:type="gramStart"/>
        <w:r>
          <w:t>socket.recv</w:t>
        </w:r>
        <w:proofErr w:type="spellEnd"/>
        <w:proofErr w:type="gramEnd"/>
        <w:r>
          <w:t>(1024)</w:t>
        </w:r>
      </w:ins>
    </w:p>
    <w:p w:rsidR="00E54FFB" w:rsidRDefault="00E54FFB" w:rsidP="00E54FFB">
      <w:pPr>
        <w:pStyle w:val="a5"/>
        <w:rPr>
          <w:ins w:id="279" w:author="Михаил Завьялов" w:date="2023-11-04T22:05:00Z"/>
        </w:rPr>
      </w:pPr>
      <w:proofErr w:type="gramStart"/>
      <w:ins w:id="280" w:author="Михаил Завьялов" w:date="2023-11-04T22:05:00Z">
        <w:r>
          <w:t>print(</w:t>
        </w:r>
        <w:proofErr w:type="gramEnd"/>
        <w:r>
          <w:t xml:space="preserve">'Received from client:', </w:t>
        </w:r>
        <w:proofErr w:type="spellStart"/>
        <w:r>
          <w:t>data.decode</w:t>
        </w:r>
        <w:proofErr w:type="spellEnd"/>
        <w:r>
          <w:t>())</w:t>
        </w:r>
      </w:ins>
    </w:p>
    <w:p w:rsidR="00E54FFB" w:rsidRDefault="00E54FFB" w:rsidP="00E54FFB">
      <w:pPr>
        <w:pStyle w:val="a5"/>
        <w:rPr>
          <w:ins w:id="281" w:author="Михаил Завьялов" w:date="2023-11-04T22:05:00Z"/>
        </w:rPr>
      </w:pPr>
    </w:p>
    <w:p w:rsidR="00E54FFB" w:rsidRDefault="00E54FFB" w:rsidP="00E54FFB">
      <w:pPr>
        <w:pStyle w:val="a5"/>
        <w:rPr>
          <w:ins w:id="282" w:author="Михаил Завьялов" w:date="2023-11-04T22:05:00Z"/>
        </w:rPr>
      </w:pPr>
      <w:proofErr w:type="spellStart"/>
      <w:ins w:id="283" w:author="Михаил Завьялов" w:date="2023-11-04T22:05:00Z">
        <w:r>
          <w:t>client_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E54FFB" w:rsidRPr="00021694" w:rsidRDefault="00E54FFB">
      <w:pPr>
        <w:pStyle w:val="a5"/>
        <w:rPr>
          <w:ins w:id="284" w:author="Михаил Завьялов" w:date="2023-11-04T22:05:00Z"/>
        </w:rPr>
        <w:pPrChange w:id="285" w:author="Михаил Завьялов" w:date="2023-11-04T22:05:00Z">
          <w:pPr/>
        </w:pPrChange>
      </w:pPr>
      <w:proofErr w:type="spellStart"/>
      <w:ins w:id="286" w:author="Михаил Завьялов" w:date="2023-11-04T22:05:00Z">
        <w:r>
          <w:t>server_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021694" w:rsidRDefault="00021694">
      <w:pPr>
        <w:pStyle w:val="a5"/>
        <w:jc w:val="center"/>
        <w:rPr>
          <w:ins w:id="287" w:author="Михаил Завьялов" w:date="2023-11-04T22:05:00Z"/>
        </w:rPr>
        <w:pPrChange w:id="288" w:author="Михаил Завьялов" w:date="2023-11-04T22:05:00Z">
          <w:pPr/>
        </w:pPrChange>
      </w:pPr>
      <w:ins w:id="289" w:author="Михаил Завьялов" w:date="2023-11-04T22:05:00Z">
        <w:r w:rsidRPr="00021694">
          <w:t>second_server.py</w:t>
        </w:r>
      </w:ins>
    </w:p>
    <w:p w:rsidR="00E54FFB" w:rsidRDefault="00E54FFB" w:rsidP="00E54FFB">
      <w:pPr>
        <w:pStyle w:val="a5"/>
        <w:rPr>
          <w:ins w:id="290" w:author="Михаил Завьялов" w:date="2023-11-04T22:06:00Z"/>
        </w:rPr>
      </w:pPr>
      <w:ins w:id="291" w:author="Михаил Завьялов" w:date="2023-11-04T22:06:00Z">
        <w:r>
          <w:t xml:space="preserve"># </w:t>
        </w:r>
        <w:proofErr w:type="spellStart"/>
        <w:r>
          <w:t>Сервер</w:t>
        </w:r>
        <w:proofErr w:type="spellEnd"/>
        <w:r>
          <w:t xml:space="preserve"> 1</w:t>
        </w:r>
      </w:ins>
    </w:p>
    <w:p w:rsidR="00E54FFB" w:rsidRDefault="00E54FFB" w:rsidP="00E54FFB">
      <w:pPr>
        <w:pStyle w:val="a5"/>
        <w:rPr>
          <w:ins w:id="292" w:author="Михаил Завьялов" w:date="2023-11-04T22:06:00Z"/>
        </w:rPr>
      </w:pPr>
      <w:ins w:id="293" w:author="Михаил Завьялов" w:date="2023-11-04T22:06:00Z">
        <w:r>
          <w:t>import socket</w:t>
        </w:r>
      </w:ins>
    </w:p>
    <w:p w:rsidR="00E54FFB" w:rsidRDefault="00E54FFB" w:rsidP="00E54FFB">
      <w:pPr>
        <w:pStyle w:val="a5"/>
        <w:rPr>
          <w:ins w:id="294" w:author="Михаил Завьялов" w:date="2023-11-04T22:06:00Z"/>
        </w:rPr>
      </w:pPr>
    </w:p>
    <w:p w:rsidR="00E54FFB" w:rsidRDefault="00E54FFB" w:rsidP="00E54FFB">
      <w:pPr>
        <w:pStyle w:val="a5"/>
        <w:rPr>
          <w:ins w:id="295" w:author="Михаил Завьялов" w:date="2023-11-04T22:06:00Z"/>
        </w:rPr>
      </w:pPr>
      <w:proofErr w:type="spellStart"/>
      <w:ins w:id="296" w:author="Михаил Завьялов" w:date="2023-11-04T22:06:00Z">
        <w:r>
          <w:t>client_socket</w:t>
        </w:r>
        <w:proofErr w:type="spellEnd"/>
        <w:r>
          <w:t xml:space="preserve"> = </w:t>
        </w:r>
        <w:proofErr w:type="spellStart"/>
        <w:r>
          <w:t>socket.socket</w:t>
        </w:r>
        <w:proofErr w:type="spellEnd"/>
        <w:r>
          <w:t>(</w:t>
        </w:r>
        <w:proofErr w:type="spellStart"/>
        <w:r>
          <w:t>socket.AF_INET</w:t>
        </w:r>
        <w:proofErr w:type="spellEnd"/>
        <w:r>
          <w:t xml:space="preserve">, </w:t>
        </w:r>
        <w:proofErr w:type="spellStart"/>
        <w:proofErr w:type="gramStart"/>
        <w:r>
          <w:t>socket.SOCK</w:t>
        </w:r>
        <w:proofErr w:type="gramEnd"/>
        <w:r>
          <w:t>_STREAM</w:t>
        </w:r>
        <w:proofErr w:type="spellEnd"/>
        <w:r>
          <w:t>)</w:t>
        </w:r>
      </w:ins>
    </w:p>
    <w:p w:rsidR="00E54FFB" w:rsidRDefault="00E54FFB" w:rsidP="00E54FFB">
      <w:pPr>
        <w:pStyle w:val="a5"/>
        <w:rPr>
          <w:ins w:id="297" w:author="Михаил Завьялов" w:date="2023-11-04T22:06:00Z"/>
        </w:rPr>
      </w:pPr>
    </w:p>
    <w:p w:rsidR="00E54FFB" w:rsidRDefault="00E54FFB" w:rsidP="00E54FFB">
      <w:pPr>
        <w:pStyle w:val="a5"/>
        <w:rPr>
          <w:ins w:id="298" w:author="Михаил Завьялов" w:date="2023-11-04T22:06:00Z"/>
        </w:rPr>
      </w:pPr>
      <w:ins w:id="299" w:author="Михаил Завьялов" w:date="2023-11-04T22:06:00Z">
        <w:r>
          <w:t>host = 'localhost'</w:t>
        </w:r>
      </w:ins>
    </w:p>
    <w:p w:rsidR="00E54FFB" w:rsidRDefault="00E54FFB" w:rsidP="00E54FFB">
      <w:pPr>
        <w:pStyle w:val="a5"/>
        <w:rPr>
          <w:ins w:id="300" w:author="Михаил Завьялов" w:date="2023-11-04T22:06:00Z"/>
        </w:rPr>
      </w:pPr>
      <w:ins w:id="301" w:author="Михаил Завьялов" w:date="2023-11-04T22:06:00Z">
        <w:r>
          <w:t>port = 8000</w:t>
        </w:r>
      </w:ins>
    </w:p>
    <w:p w:rsidR="00E54FFB" w:rsidRDefault="00E54FFB" w:rsidP="00E54FFB">
      <w:pPr>
        <w:pStyle w:val="a5"/>
        <w:rPr>
          <w:ins w:id="302" w:author="Михаил Завьялов" w:date="2023-11-04T22:06:00Z"/>
        </w:rPr>
      </w:pPr>
    </w:p>
    <w:p w:rsidR="00E54FFB" w:rsidRDefault="00E54FFB" w:rsidP="00E54FFB">
      <w:pPr>
        <w:pStyle w:val="a5"/>
        <w:rPr>
          <w:ins w:id="303" w:author="Михаил Завьялов" w:date="2023-11-04T22:06:00Z"/>
        </w:rPr>
      </w:pPr>
      <w:proofErr w:type="spellStart"/>
      <w:ins w:id="304" w:author="Михаил Завьялов" w:date="2023-11-04T22:06:00Z">
        <w:r>
          <w:t>client_</w:t>
        </w:r>
        <w:proofErr w:type="gramStart"/>
        <w:r>
          <w:t>socket.connect</w:t>
        </w:r>
        <w:proofErr w:type="spellEnd"/>
        <w:proofErr w:type="gramEnd"/>
        <w:r>
          <w:t>((host, port))</w:t>
        </w:r>
      </w:ins>
    </w:p>
    <w:p w:rsidR="00E54FFB" w:rsidRDefault="00E54FFB" w:rsidP="00E54FFB">
      <w:pPr>
        <w:pStyle w:val="a5"/>
        <w:rPr>
          <w:ins w:id="305" w:author="Михаил Завьялов" w:date="2023-11-04T22:06:00Z"/>
        </w:rPr>
      </w:pPr>
      <w:proofErr w:type="gramStart"/>
      <w:ins w:id="306" w:author="Михаил Завьялов" w:date="2023-11-04T22:06:00Z">
        <w:r>
          <w:t>print(</w:t>
        </w:r>
        <w:proofErr w:type="gramEnd"/>
        <w:r>
          <w:t>'Connected to', host, port)</w:t>
        </w:r>
      </w:ins>
    </w:p>
    <w:p w:rsidR="00E54FFB" w:rsidRDefault="00E54FFB" w:rsidP="00E54FFB">
      <w:pPr>
        <w:pStyle w:val="a5"/>
        <w:rPr>
          <w:ins w:id="307" w:author="Михаил Завьялов" w:date="2023-11-04T22:06:00Z"/>
        </w:rPr>
      </w:pPr>
    </w:p>
    <w:p w:rsidR="00E54FFB" w:rsidRDefault="00E54FFB" w:rsidP="00E54FFB">
      <w:pPr>
        <w:pStyle w:val="a5"/>
        <w:rPr>
          <w:ins w:id="308" w:author="Михаил Завьялов" w:date="2023-11-04T22:06:00Z"/>
        </w:rPr>
      </w:pPr>
      <w:ins w:id="309" w:author="Михаил Завьялов" w:date="2023-11-04T22:06:00Z">
        <w:r>
          <w:t xml:space="preserve">data = </w:t>
        </w:r>
        <w:proofErr w:type="spellStart"/>
        <w:r>
          <w:t>client_</w:t>
        </w:r>
        <w:proofErr w:type="gramStart"/>
        <w:r>
          <w:t>socket.recv</w:t>
        </w:r>
        <w:proofErr w:type="spellEnd"/>
        <w:proofErr w:type="gramEnd"/>
        <w:r>
          <w:t>(1024)</w:t>
        </w:r>
      </w:ins>
    </w:p>
    <w:p w:rsidR="00E54FFB" w:rsidRDefault="00E54FFB" w:rsidP="00E54FFB">
      <w:pPr>
        <w:pStyle w:val="a5"/>
        <w:rPr>
          <w:ins w:id="310" w:author="Михаил Завьялов" w:date="2023-11-04T22:06:00Z"/>
        </w:rPr>
      </w:pPr>
      <w:proofErr w:type="gramStart"/>
      <w:ins w:id="311" w:author="Михаил Завьялов" w:date="2023-11-04T22:06:00Z">
        <w:r>
          <w:t>print(</w:t>
        </w:r>
        <w:proofErr w:type="gramEnd"/>
        <w:r>
          <w:t xml:space="preserve">'Received from server:', </w:t>
        </w:r>
        <w:proofErr w:type="spellStart"/>
        <w:r>
          <w:t>data.decode</w:t>
        </w:r>
        <w:proofErr w:type="spellEnd"/>
        <w:r>
          <w:t>())</w:t>
        </w:r>
      </w:ins>
    </w:p>
    <w:p w:rsidR="00E54FFB" w:rsidRDefault="00E54FFB" w:rsidP="00E54FFB">
      <w:pPr>
        <w:pStyle w:val="a5"/>
        <w:rPr>
          <w:ins w:id="312" w:author="Михаил Завьялов" w:date="2023-11-04T22:06:00Z"/>
        </w:rPr>
      </w:pPr>
    </w:p>
    <w:p w:rsidR="00E54FFB" w:rsidRDefault="00E54FFB" w:rsidP="00E54FFB">
      <w:pPr>
        <w:pStyle w:val="a5"/>
        <w:rPr>
          <w:ins w:id="313" w:author="Михаил Завьялов" w:date="2023-11-04T22:06:00Z"/>
        </w:rPr>
      </w:pPr>
      <w:ins w:id="314" w:author="Михаил Завьялов" w:date="2023-11-04T22:06:00Z">
        <w:r>
          <w:t>message = 'Hello, server!'</w:t>
        </w:r>
      </w:ins>
    </w:p>
    <w:p w:rsidR="00E54FFB" w:rsidRDefault="00E54FFB" w:rsidP="00E54FFB">
      <w:pPr>
        <w:pStyle w:val="a5"/>
        <w:rPr>
          <w:ins w:id="315" w:author="Михаил Завьялов" w:date="2023-11-04T22:06:00Z"/>
        </w:rPr>
      </w:pPr>
      <w:proofErr w:type="spellStart"/>
      <w:ins w:id="316" w:author="Михаил Завьялов" w:date="2023-11-04T22:06:00Z">
        <w:r>
          <w:t>client_</w:t>
        </w:r>
        <w:proofErr w:type="gramStart"/>
        <w:r>
          <w:t>socket.sendall</w:t>
        </w:r>
        <w:proofErr w:type="spellEnd"/>
        <w:proofErr w:type="gramEnd"/>
        <w:r>
          <w:t>(</w:t>
        </w:r>
        <w:proofErr w:type="spellStart"/>
        <w:r>
          <w:t>message.encode</w:t>
        </w:r>
        <w:proofErr w:type="spellEnd"/>
        <w:r>
          <w:t>())</w:t>
        </w:r>
      </w:ins>
    </w:p>
    <w:p w:rsidR="00E54FFB" w:rsidRDefault="00E54FFB" w:rsidP="00E54FFB">
      <w:pPr>
        <w:pStyle w:val="a5"/>
        <w:rPr>
          <w:ins w:id="317" w:author="Михаил Завьялов" w:date="2023-11-04T22:06:00Z"/>
        </w:rPr>
      </w:pPr>
    </w:p>
    <w:p w:rsidR="00E54FFB" w:rsidRDefault="00E54FFB" w:rsidP="00E54FFB">
      <w:pPr>
        <w:pStyle w:val="a5"/>
        <w:rPr>
          <w:ins w:id="318" w:author="Михаил Завьялов" w:date="2023-11-04T22:06:00Z"/>
        </w:rPr>
      </w:pPr>
      <w:proofErr w:type="spellStart"/>
      <w:ins w:id="319" w:author="Михаил Завьялов" w:date="2023-11-04T22:06:00Z">
        <w:r>
          <w:t>client_</w:t>
        </w:r>
        <w:proofErr w:type="gramStart"/>
        <w:r>
          <w:t>socket.close</w:t>
        </w:r>
        <w:proofErr w:type="spellEnd"/>
        <w:proofErr w:type="gramEnd"/>
        <w:r>
          <w:t>()</w:t>
        </w:r>
      </w:ins>
    </w:p>
    <w:p w:rsidR="00E54FFB" w:rsidRPr="00F07F28" w:rsidRDefault="00E54FFB">
      <w:pPr>
        <w:pStyle w:val="a5"/>
        <w:pPrChange w:id="320" w:author="Михаил Завьялов" w:date="2023-11-04T22:05:00Z">
          <w:pPr/>
        </w:pPrChange>
      </w:pPr>
    </w:p>
    <w:p w:rsidR="005524E8" w:rsidRPr="00E54FFB" w:rsidRDefault="005524E8" w:rsidP="00BA409D">
      <w:pPr>
        <w:rPr>
          <w:rFonts w:cs="Times New Roman"/>
          <w:b/>
          <w:szCs w:val="28"/>
          <w:lang w:val="en-US"/>
          <w:rPrChange w:id="321" w:author="Михаил Завьялов" w:date="2023-11-04T22:05:00Z">
            <w:rPr>
              <w:rFonts w:cs="Times New Roman"/>
              <w:b/>
              <w:szCs w:val="28"/>
            </w:rPr>
          </w:rPrChange>
        </w:rPr>
      </w:pPr>
      <w:r>
        <w:rPr>
          <w:rFonts w:cs="Times New Roman"/>
          <w:b/>
          <w:szCs w:val="28"/>
        </w:rPr>
        <w:t>Обработка</w:t>
      </w:r>
      <w:r w:rsidRPr="00E54FFB">
        <w:rPr>
          <w:rFonts w:cs="Times New Roman"/>
          <w:b/>
          <w:szCs w:val="28"/>
          <w:lang w:val="en-US"/>
          <w:rPrChange w:id="322" w:author="Михаил Завьялов" w:date="2023-11-04T22:05:00Z">
            <w:rPr>
              <w:rFonts w:cs="Times New Roman"/>
              <w:b/>
              <w:szCs w:val="28"/>
            </w:rPr>
          </w:rPrChange>
        </w:rPr>
        <w:t xml:space="preserve"> </w:t>
      </w:r>
      <w:r>
        <w:rPr>
          <w:rFonts w:cs="Times New Roman"/>
          <w:b/>
          <w:szCs w:val="28"/>
          <w:lang w:val="en-US"/>
        </w:rPr>
        <w:t>HTTP</w:t>
      </w:r>
    </w:p>
    <w:p w:rsidR="005524E8" w:rsidRPr="00614347" w:rsidRDefault="006A0D8B" w:rsidP="00BA409D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Отправьте на сайте (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example</w:t>
      </w:r>
      <w:r w:rsidRPr="006A0D8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org</w:t>
      </w:r>
      <w:r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HTTP</w:t>
      </w:r>
      <w:r w:rsidRPr="006A0D8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запрос и по полученному </w:t>
      </w:r>
      <w:r>
        <w:rPr>
          <w:rFonts w:cs="Times New Roman"/>
          <w:szCs w:val="28"/>
          <w:lang w:val="en-US"/>
        </w:rPr>
        <w:t>HTTP</w:t>
      </w:r>
      <w:r w:rsidRPr="006A0D8B">
        <w:rPr>
          <w:rFonts w:cs="Times New Roman"/>
          <w:szCs w:val="28"/>
        </w:rPr>
        <w:t>-</w:t>
      </w:r>
      <w:r w:rsidR="00614347">
        <w:rPr>
          <w:rFonts w:cs="Times New Roman"/>
          <w:szCs w:val="28"/>
        </w:rPr>
        <w:t xml:space="preserve">ответу из тела достаньте значение из тега </w:t>
      </w:r>
      <w:r w:rsidR="00614347" w:rsidRPr="00614347">
        <w:rPr>
          <w:rFonts w:cs="Times New Roman"/>
          <w:szCs w:val="28"/>
        </w:rPr>
        <w:t>&lt;</w:t>
      </w:r>
      <w:r w:rsidR="00614347">
        <w:rPr>
          <w:rFonts w:cs="Times New Roman"/>
          <w:szCs w:val="28"/>
          <w:lang w:val="en-US"/>
        </w:rPr>
        <w:t>title</w:t>
      </w:r>
      <w:r w:rsidR="00614347" w:rsidRPr="00614347">
        <w:rPr>
          <w:rFonts w:cs="Times New Roman"/>
          <w:szCs w:val="28"/>
        </w:rPr>
        <w:t>&gt;.</w:t>
      </w:r>
    </w:p>
    <w:p w:rsidR="00ED3F81" w:rsidRDefault="00ED3F81" w:rsidP="00F117AB">
      <w:pPr>
        <w:pStyle w:val="a4"/>
      </w:pPr>
      <w:r w:rsidRPr="00ED3F81">
        <w:rPr>
          <w:noProof/>
          <w:lang w:eastAsia="ru-RU"/>
        </w:rPr>
        <w:lastRenderedPageBreak/>
        <w:drawing>
          <wp:inline distT="0" distB="0" distL="0" distR="0" wp14:anchorId="45940AD2" wp14:editId="5B7006B5">
            <wp:extent cx="5696745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86" w:rsidRPr="00ED3F81" w:rsidRDefault="00ED3F81" w:rsidP="00ED3F81">
      <w:pPr>
        <w:pStyle w:val="a4"/>
      </w:pPr>
      <w:r>
        <w:t xml:space="preserve">Рисунок </w:t>
      </w:r>
      <w:fldSimple w:instr=" SEQ Рисунок \* ARABIC ">
        <w:ins w:id="323" w:author="Михаил Завьялов" w:date="2023-11-04T22:39:00Z">
          <w:r w:rsidR="0018218F">
            <w:rPr>
              <w:noProof/>
            </w:rPr>
            <w:t>11</w:t>
          </w:r>
        </w:ins>
        <w:del w:id="324" w:author="Михаил Завьялов" w:date="2023-11-04T22:01:00Z">
          <w:r w:rsidR="00F117AB" w:rsidDel="00021694">
            <w:rPr>
              <w:noProof/>
            </w:rPr>
            <w:delText>4</w:delText>
          </w:r>
        </w:del>
      </w:fldSimple>
      <w:bookmarkEnd w:id="13"/>
      <w:r w:rsidRPr="00ED3F81">
        <w:t xml:space="preserve"> – </w:t>
      </w:r>
      <w:r>
        <w:t xml:space="preserve">Код обработки </w:t>
      </w:r>
      <w:r>
        <w:rPr>
          <w:lang w:val="en-US"/>
        </w:rPr>
        <w:t>html</w:t>
      </w:r>
      <w:r w:rsidRPr="00ED3F81">
        <w:t>/</w:t>
      </w:r>
      <w:r>
        <w:rPr>
          <w:lang w:val="en-US"/>
        </w:rPr>
        <w:t>content</w:t>
      </w:r>
    </w:p>
    <w:p w:rsidR="00ED3F81" w:rsidRDefault="00ED3F81" w:rsidP="00F117AB">
      <w:pPr>
        <w:pStyle w:val="a4"/>
      </w:pPr>
      <w:r w:rsidRPr="00F117AB">
        <w:rPr>
          <w:noProof/>
          <w:lang w:eastAsia="ru-RU"/>
        </w:rPr>
        <w:drawing>
          <wp:inline distT="0" distB="0" distL="0" distR="0" wp14:anchorId="7119C9C8" wp14:editId="055EF3AC">
            <wp:extent cx="3458058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81" w:rsidRPr="00F117AB" w:rsidRDefault="00ED3F81" w:rsidP="00ED3F81">
      <w:pPr>
        <w:pStyle w:val="a4"/>
        <w:rPr>
          <w:lang w:val="en-US"/>
        </w:rPr>
      </w:pPr>
      <w:r>
        <w:t>Рисунок</w:t>
      </w:r>
      <w:r w:rsidRPr="00F117AB">
        <w:rPr>
          <w:lang w:val="en-US"/>
        </w:rPr>
        <w:t xml:space="preserve"> </w:t>
      </w:r>
      <w:r>
        <w:fldChar w:fldCharType="begin"/>
      </w:r>
      <w:r w:rsidRPr="00F117AB">
        <w:rPr>
          <w:lang w:val="en-US"/>
        </w:rPr>
        <w:instrText xml:space="preserve"> SEQ </w:instrText>
      </w:r>
      <w:r>
        <w:instrText>Рисунок</w:instrText>
      </w:r>
      <w:r w:rsidRPr="00F117AB">
        <w:rPr>
          <w:lang w:val="en-US"/>
        </w:rPr>
        <w:instrText xml:space="preserve"> \* ARABIC </w:instrText>
      </w:r>
      <w:r>
        <w:fldChar w:fldCharType="separate"/>
      </w:r>
      <w:ins w:id="325" w:author="Михаил Завьялов" w:date="2023-11-04T22:39:00Z">
        <w:r w:rsidR="0018218F">
          <w:rPr>
            <w:noProof/>
            <w:lang w:val="en-US"/>
          </w:rPr>
          <w:t>12</w:t>
        </w:r>
      </w:ins>
      <w:del w:id="326" w:author="Михаил Завьялов" w:date="2023-11-04T22:01:00Z">
        <w:r w:rsidR="00F117AB" w:rsidDel="00021694">
          <w:rPr>
            <w:noProof/>
            <w:lang w:val="en-US"/>
          </w:rPr>
          <w:delText>5</w:delText>
        </w:r>
      </w:del>
      <w:r>
        <w:fldChar w:fldCharType="end"/>
      </w:r>
      <w:r>
        <w:rPr>
          <w:lang w:val="en-US"/>
        </w:rPr>
        <w:t xml:space="preserve"> </w:t>
      </w:r>
      <w:r w:rsidRPr="00F117AB">
        <w:rPr>
          <w:lang w:val="en-US"/>
        </w:rPr>
        <w:t xml:space="preserve">– </w:t>
      </w:r>
      <w:r>
        <w:t>Результат</w:t>
      </w:r>
    </w:p>
    <w:p w:rsidR="00ED3F81" w:rsidRPr="00B77F48" w:rsidRDefault="00B77F48" w:rsidP="00B77F48">
      <w:pPr>
        <w:pStyle w:val="a5"/>
        <w:jc w:val="center"/>
      </w:pPr>
      <w:r>
        <w:t>Only_tag.py</w:t>
      </w:r>
    </w:p>
    <w:p w:rsidR="00B77F48" w:rsidRDefault="00B77F48" w:rsidP="00B77F48">
      <w:pPr>
        <w:pStyle w:val="a5"/>
      </w:pPr>
      <w:r>
        <w:t xml:space="preserve">from </w:t>
      </w:r>
      <w:proofErr w:type="spellStart"/>
      <w:r>
        <w:t>urllib</w:t>
      </w:r>
      <w:proofErr w:type="spellEnd"/>
      <w:r>
        <w:t xml:space="preserve"> import request</w:t>
      </w:r>
    </w:p>
    <w:p w:rsidR="00B77F48" w:rsidRDefault="00B77F48" w:rsidP="00B77F48">
      <w:pPr>
        <w:pStyle w:val="a5"/>
      </w:pPr>
    </w:p>
    <w:p w:rsidR="00B77F48" w:rsidRDefault="00B77F48" w:rsidP="00B77F48">
      <w:pPr>
        <w:pStyle w:val="a5"/>
      </w:pPr>
      <w:proofErr w:type="spellStart"/>
      <w:r>
        <w:t>responce</w:t>
      </w:r>
      <w:proofErr w:type="spellEnd"/>
      <w:r>
        <w:t xml:space="preserve"> = </w:t>
      </w:r>
      <w:proofErr w:type="spellStart"/>
      <w:r>
        <w:t>request.urlopen</w:t>
      </w:r>
      <w:proofErr w:type="spellEnd"/>
      <w:r>
        <w:t>("http://example.com")</w:t>
      </w:r>
    </w:p>
    <w:p w:rsidR="00B77F48" w:rsidRDefault="00B77F48" w:rsidP="00B77F48">
      <w:pPr>
        <w:pStyle w:val="a5"/>
      </w:pPr>
    </w:p>
    <w:p w:rsidR="00B77F48" w:rsidRDefault="00B77F48" w:rsidP="00B77F48">
      <w:pPr>
        <w:pStyle w:val="a5"/>
      </w:pPr>
      <w:r>
        <w:t xml:space="preserve">html = </w:t>
      </w:r>
      <w:proofErr w:type="spellStart"/>
      <w:proofErr w:type="gramStart"/>
      <w:r>
        <w:t>responce.read</w:t>
      </w:r>
      <w:proofErr w:type="spellEnd"/>
      <w:proofErr w:type="gramEnd"/>
      <w:r>
        <w:t>().decode()</w:t>
      </w:r>
    </w:p>
    <w:p w:rsidR="00B77F48" w:rsidRDefault="00B77F48" w:rsidP="00B77F48">
      <w:pPr>
        <w:pStyle w:val="a5"/>
      </w:pPr>
    </w:p>
    <w:p w:rsidR="00B77F48" w:rsidRDefault="00B77F48" w:rsidP="00B77F48">
      <w:pPr>
        <w:pStyle w:val="a5"/>
      </w:pPr>
      <w:proofErr w:type="spellStart"/>
      <w:r>
        <w:t>html_str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(html)</w:t>
      </w:r>
    </w:p>
    <w:p w:rsidR="00B77F48" w:rsidRDefault="00B77F48" w:rsidP="00B77F48">
      <w:pPr>
        <w:pStyle w:val="a5"/>
      </w:pPr>
      <w:r>
        <w:t xml:space="preserve">start = </w:t>
      </w:r>
      <w:proofErr w:type="spellStart"/>
      <w:r>
        <w:t>html_</w:t>
      </w:r>
      <w:proofErr w:type="gramStart"/>
      <w:r>
        <w:t>str.find</w:t>
      </w:r>
      <w:proofErr w:type="spellEnd"/>
      <w:proofErr w:type="gramEnd"/>
      <w:r>
        <w:t>('&lt;title&gt;')</w:t>
      </w:r>
    </w:p>
    <w:p w:rsidR="00B77F48" w:rsidRDefault="00B77F48" w:rsidP="00B77F48">
      <w:pPr>
        <w:pStyle w:val="a5"/>
      </w:pPr>
      <w:r>
        <w:t xml:space="preserve">end = </w:t>
      </w:r>
      <w:proofErr w:type="spellStart"/>
      <w:r>
        <w:t>html_</w:t>
      </w:r>
      <w:proofErr w:type="gramStart"/>
      <w:r>
        <w:t>str.find</w:t>
      </w:r>
      <w:proofErr w:type="spellEnd"/>
      <w:proofErr w:type="gramEnd"/>
      <w:r>
        <w:t>('&lt;/title&gt;')</w:t>
      </w:r>
    </w:p>
    <w:p w:rsidR="00B77F48" w:rsidRDefault="00B77F48" w:rsidP="00B77F48">
      <w:pPr>
        <w:pStyle w:val="a5"/>
      </w:pPr>
    </w:p>
    <w:p w:rsidR="00B77F48" w:rsidRDefault="00B77F48" w:rsidP="00B77F48">
      <w:pPr>
        <w:pStyle w:val="a5"/>
      </w:pPr>
      <w:proofErr w:type="spellStart"/>
      <w:r>
        <w:t>char_count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('&lt;title&gt;')</w:t>
      </w:r>
    </w:p>
    <w:p w:rsidR="00B77F48" w:rsidRDefault="00B77F48" w:rsidP="00B77F48">
      <w:pPr>
        <w:pStyle w:val="a5"/>
      </w:pPr>
      <w:proofErr w:type="gramStart"/>
      <w:r>
        <w:t>print(</w:t>
      </w:r>
      <w:proofErr w:type="gramEnd"/>
      <w:r>
        <w:t xml:space="preserve">'Content: ', </w:t>
      </w:r>
      <w:proofErr w:type="spellStart"/>
      <w:r>
        <w:t>html_str</w:t>
      </w:r>
      <w:proofErr w:type="spellEnd"/>
      <w:r>
        <w:t>[</w:t>
      </w:r>
      <w:proofErr w:type="spellStart"/>
      <w:r>
        <w:t>start+char_count:end</w:t>
      </w:r>
      <w:proofErr w:type="spellEnd"/>
      <w:r>
        <w:t>])</w:t>
      </w:r>
    </w:p>
    <w:p w:rsidR="00B77F48" w:rsidRPr="00ED3F81" w:rsidRDefault="00B77F48" w:rsidP="00B77F48">
      <w:pPr>
        <w:pStyle w:val="a5"/>
      </w:pPr>
    </w:p>
    <w:p w:rsidR="00BA409D" w:rsidRPr="006F2C08" w:rsidRDefault="00BA409D" w:rsidP="00BA409D">
      <w:pPr>
        <w:rPr>
          <w:rFonts w:cs="Times New Roman"/>
          <w:szCs w:val="28"/>
        </w:rPr>
      </w:pPr>
      <w:r w:rsidRPr="006F2C08">
        <w:rPr>
          <w:rFonts w:cs="Times New Roman"/>
          <w:szCs w:val="28"/>
        </w:rPr>
        <w:t xml:space="preserve">Итог по всей проделанной работе следует оформить в виде файла </w:t>
      </w:r>
      <w:r w:rsidRPr="006F2C08">
        <w:rPr>
          <w:rFonts w:cs="Times New Roman"/>
          <w:szCs w:val="28"/>
          <w:lang w:val="en-US"/>
        </w:rPr>
        <w:t>Word</w:t>
      </w:r>
      <w:r w:rsidRPr="006F2C08">
        <w:rPr>
          <w:rFonts w:cs="Times New Roman"/>
          <w:szCs w:val="28"/>
        </w:rPr>
        <w:t xml:space="preserve"> (.</w:t>
      </w:r>
      <w:proofErr w:type="spellStart"/>
      <w:r w:rsidRPr="006F2C08">
        <w:rPr>
          <w:rFonts w:cs="Times New Roman"/>
          <w:szCs w:val="28"/>
          <w:lang w:val="en-US"/>
        </w:rPr>
        <w:t>docx</w:t>
      </w:r>
      <w:proofErr w:type="spellEnd"/>
      <w:r w:rsidRPr="006F2C08">
        <w:rPr>
          <w:rFonts w:cs="Times New Roman"/>
          <w:szCs w:val="28"/>
        </w:rPr>
        <w:t>) с подробными скриншотами (</w:t>
      </w:r>
      <w:r w:rsidRPr="006F2C08">
        <w:rPr>
          <w:rFonts w:cs="Times New Roman"/>
          <w:szCs w:val="28"/>
          <w:lang w:val="en-US"/>
        </w:rPr>
        <w:t>win</w:t>
      </w:r>
      <w:r w:rsidRPr="006F2C08">
        <w:rPr>
          <w:rFonts w:cs="Times New Roman"/>
          <w:szCs w:val="28"/>
        </w:rPr>
        <w:t>+</w:t>
      </w:r>
      <w:r w:rsidRPr="006F2C08">
        <w:rPr>
          <w:rFonts w:cs="Times New Roman"/>
          <w:szCs w:val="28"/>
          <w:lang w:val="en-US"/>
        </w:rPr>
        <w:t>shift</w:t>
      </w:r>
      <w:r w:rsidRPr="006F2C08">
        <w:rPr>
          <w:rFonts w:cs="Times New Roman"/>
          <w:szCs w:val="28"/>
        </w:rPr>
        <w:t>+</w:t>
      </w:r>
      <w:r w:rsidRPr="006F2C08">
        <w:rPr>
          <w:rFonts w:cs="Times New Roman"/>
          <w:szCs w:val="28"/>
          <w:lang w:val="en-US"/>
        </w:rPr>
        <w:t>s</w:t>
      </w:r>
      <w:r w:rsidRPr="006F2C08">
        <w:rPr>
          <w:rFonts w:cs="Times New Roman"/>
          <w:szCs w:val="28"/>
        </w:rPr>
        <w:t xml:space="preserve">) результата работы программы </w:t>
      </w:r>
      <w:proofErr w:type="gramStart"/>
      <w:r w:rsidRPr="006F2C08">
        <w:rPr>
          <w:rFonts w:cs="Times New Roman"/>
          <w:szCs w:val="28"/>
        </w:rPr>
        <w:t>по всем заданиями</w:t>
      </w:r>
      <w:proofErr w:type="gramEnd"/>
      <w:r w:rsidRPr="006F2C08">
        <w:rPr>
          <w:rFonts w:cs="Times New Roman"/>
          <w:szCs w:val="28"/>
        </w:rPr>
        <w:t>. Также в конце отчета следует добавить код вашей программы.</w:t>
      </w:r>
    </w:p>
    <w:p w:rsidR="00395485" w:rsidRPr="006F2C08" w:rsidRDefault="00395485">
      <w:pPr>
        <w:rPr>
          <w:rFonts w:cs="Times New Roman"/>
          <w:szCs w:val="28"/>
        </w:rPr>
      </w:pPr>
    </w:p>
    <w:sectPr w:rsidR="00395485" w:rsidRPr="006F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0D13"/>
    <w:multiLevelType w:val="hybridMultilevel"/>
    <w:tmpl w:val="AA900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53E5"/>
    <w:multiLevelType w:val="hybridMultilevel"/>
    <w:tmpl w:val="8F16E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443F"/>
    <w:multiLevelType w:val="hybridMultilevel"/>
    <w:tmpl w:val="EFA2A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B3FE2"/>
    <w:multiLevelType w:val="hybridMultilevel"/>
    <w:tmpl w:val="183C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266B"/>
    <w:multiLevelType w:val="hybridMultilevel"/>
    <w:tmpl w:val="1FA8D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B5906"/>
    <w:multiLevelType w:val="hybridMultilevel"/>
    <w:tmpl w:val="16147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E5EF1"/>
    <w:multiLevelType w:val="hybridMultilevel"/>
    <w:tmpl w:val="F062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ихаил Завьялов">
    <w15:presenceInfo w15:providerId="None" w15:userId="Михаил Завья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33"/>
    <w:rsid w:val="000050F8"/>
    <w:rsid w:val="00021694"/>
    <w:rsid w:val="00022257"/>
    <w:rsid w:val="00027E25"/>
    <w:rsid w:val="00030367"/>
    <w:rsid w:val="00075F39"/>
    <w:rsid w:val="000C2406"/>
    <w:rsid w:val="0012134C"/>
    <w:rsid w:val="00133EB5"/>
    <w:rsid w:val="00147D86"/>
    <w:rsid w:val="00150274"/>
    <w:rsid w:val="0018218F"/>
    <w:rsid w:val="001A4586"/>
    <w:rsid w:val="001A58AA"/>
    <w:rsid w:val="001E767B"/>
    <w:rsid w:val="00227B65"/>
    <w:rsid w:val="00275EE4"/>
    <w:rsid w:val="002B3D2A"/>
    <w:rsid w:val="002C35FB"/>
    <w:rsid w:val="002E283C"/>
    <w:rsid w:val="002E3EA2"/>
    <w:rsid w:val="00311C83"/>
    <w:rsid w:val="00355FF9"/>
    <w:rsid w:val="00381088"/>
    <w:rsid w:val="00381C20"/>
    <w:rsid w:val="003877AE"/>
    <w:rsid w:val="00394589"/>
    <w:rsid w:val="00395485"/>
    <w:rsid w:val="003A24B1"/>
    <w:rsid w:val="003A4DB6"/>
    <w:rsid w:val="003C5D14"/>
    <w:rsid w:val="003C5ED1"/>
    <w:rsid w:val="003F0973"/>
    <w:rsid w:val="00432645"/>
    <w:rsid w:val="00454BD5"/>
    <w:rsid w:val="004B3B67"/>
    <w:rsid w:val="004B5ED1"/>
    <w:rsid w:val="004C35D0"/>
    <w:rsid w:val="004D3EB9"/>
    <w:rsid w:val="005017C0"/>
    <w:rsid w:val="00506E7C"/>
    <w:rsid w:val="00513914"/>
    <w:rsid w:val="005261D6"/>
    <w:rsid w:val="00536C40"/>
    <w:rsid w:val="005524E8"/>
    <w:rsid w:val="00560998"/>
    <w:rsid w:val="00583365"/>
    <w:rsid w:val="00584D71"/>
    <w:rsid w:val="00586A06"/>
    <w:rsid w:val="00587095"/>
    <w:rsid w:val="005970BC"/>
    <w:rsid w:val="005B0560"/>
    <w:rsid w:val="005D7996"/>
    <w:rsid w:val="005E041B"/>
    <w:rsid w:val="00610BCE"/>
    <w:rsid w:val="00613E65"/>
    <w:rsid w:val="00614347"/>
    <w:rsid w:val="006560B5"/>
    <w:rsid w:val="006826E1"/>
    <w:rsid w:val="006833CB"/>
    <w:rsid w:val="00686198"/>
    <w:rsid w:val="006A0D8B"/>
    <w:rsid w:val="006A6D3E"/>
    <w:rsid w:val="006B7367"/>
    <w:rsid w:val="006C1792"/>
    <w:rsid w:val="006C4F0A"/>
    <w:rsid w:val="006D7664"/>
    <w:rsid w:val="006F2C08"/>
    <w:rsid w:val="006F3055"/>
    <w:rsid w:val="006F5880"/>
    <w:rsid w:val="00731597"/>
    <w:rsid w:val="00732619"/>
    <w:rsid w:val="00737958"/>
    <w:rsid w:val="00784C3A"/>
    <w:rsid w:val="007C12A4"/>
    <w:rsid w:val="007F03A9"/>
    <w:rsid w:val="00823423"/>
    <w:rsid w:val="00826F51"/>
    <w:rsid w:val="00856D88"/>
    <w:rsid w:val="008644D8"/>
    <w:rsid w:val="00873F10"/>
    <w:rsid w:val="00884E6F"/>
    <w:rsid w:val="008B05AD"/>
    <w:rsid w:val="008C5568"/>
    <w:rsid w:val="009326DE"/>
    <w:rsid w:val="00934A32"/>
    <w:rsid w:val="009958F7"/>
    <w:rsid w:val="009C4054"/>
    <w:rsid w:val="009D0A27"/>
    <w:rsid w:val="009D472F"/>
    <w:rsid w:val="009D5AF0"/>
    <w:rsid w:val="009F22AA"/>
    <w:rsid w:val="00A85B38"/>
    <w:rsid w:val="00AC2B53"/>
    <w:rsid w:val="00AC3884"/>
    <w:rsid w:val="00AE7457"/>
    <w:rsid w:val="00B13084"/>
    <w:rsid w:val="00B57BC3"/>
    <w:rsid w:val="00B7452B"/>
    <w:rsid w:val="00B75114"/>
    <w:rsid w:val="00B77F48"/>
    <w:rsid w:val="00BA39B7"/>
    <w:rsid w:val="00BA409D"/>
    <w:rsid w:val="00BB2A1C"/>
    <w:rsid w:val="00BF3DA6"/>
    <w:rsid w:val="00C10EBC"/>
    <w:rsid w:val="00C60D1C"/>
    <w:rsid w:val="00C61F35"/>
    <w:rsid w:val="00C91E41"/>
    <w:rsid w:val="00C95791"/>
    <w:rsid w:val="00CD7033"/>
    <w:rsid w:val="00CE1E77"/>
    <w:rsid w:val="00D01D10"/>
    <w:rsid w:val="00D329B7"/>
    <w:rsid w:val="00D4013C"/>
    <w:rsid w:val="00D53648"/>
    <w:rsid w:val="00D550A9"/>
    <w:rsid w:val="00D72C24"/>
    <w:rsid w:val="00DA4B8B"/>
    <w:rsid w:val="00DB0A1D"/>
    <w:rsid w:val="00DC1F1E"/>
    <w:rsid w:val="00DD00A4"/>
    <w:rsid w:val="00DE3474"/>
    <w:rsid w:val="00E54FFB"/>
    <w:rsid w:val="00E92BE8"/>
    <w:rsid w:val="00E938AD"/>
    <w:rsid w:val="00ED3F81"/>
    <w:rsid w:val="00EE2A90"/>
    <w:rsid w:val="00EE3BCC"/>
    <w:rsid w:val="00EE4CEB"/>
    <w:rsid w:val="00EE5069"/>
    <w:rsid w:val="00F07F28"/>
    <w:rsid w:val="00F117AB"/>
    <w:rsid w:val="00F12D79"/>
    <w:rsid w:val="00F15C09"/>
    <w:rsid w:val="00F33A4D"/>
    <w:rsid w:val="00F50638"/>
    <w:rsid w:val="00F644A1"/>
    <w:rsid w:val="00F703AD"/>
    <w:rsid w:val="00F7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B878A-0A30-4518-930E-1AF65698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F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2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117AB"/>
    <w:pPr>
      <w:ind w:firstLine="0"/>
      <w:jc w:val="center"/>
    </w:pPr>
    <w:rPr>
      <w:iCs/>
      <w:sz w:val="24"/>
      <w:szCs w:val="18"/>
    </w:rPr>
  </w:style>
  <w:style w:type="paragraph" w:customStyle="1" w:styleId="a5">
    <w:name w:val="ТР_Код"/>
    <w:basedOn w:val="a"/>
    <w:link w:val="a6"/>
    <w:qFormat/>
    <w:rsid w:val="00B77F48"/>
    <w:pPr>
      <w:spacing w:line="240" w:lineRule="auto"/>
      <w:ind w:firstLine="0"/>
    </w:pPr>
    <w:rPr>
      <w:rFonts w:cs="Times New Roman"/>
      <w:sz w:val="20"/>
      <w:szCs w:val="28"/>
      <w:lang w:val="en-US"/>
    </w:rPr>
  </w:style>
  <w:style w:type="character" w:customStyle="1" w:styleId="a6">
    <w:name w:val="ТР_Код Знак"/>
    <w:basedOn w:val="a0"/>
    <w:link w:val="a5"/>
    <w:rsid w:val="00B77F48"/>
    <w:rPr>
      <w:rFonts w:ascii="Times New Roman" w:hAnsi="Times New Roman" w:cs="Times New Roman"/>
      <w:sz w:val="20"/>
      <w:szCs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F117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1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834">
              <w:marLeft w:val="0"/>
              <w:marRight w:val="0"/>
              <w:marTop w:val="0"/>
              <w:marBottom w:val="0"/>
              <w:divBdr>
                <w:top w:val="single" w:sz="2" w:space="0" w:color="F8F8F8"/>
                <w:left w:val="single" w:sz="2" w:space="0" w:color="F8F8F8"/>
                <w:bottom w:val="single" w:sz="2" w:space="0" w:color="F8F8F8"/>
                <w:right w:val="single" w:sz="2" w:space="0" w:color="F8F8F8"/>
              </w:divBdr>
            </w:div>
          </w:divsChild>
        </w:div>
      </w:divsChild>
    </w:div>
    <w:div w:id="46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044">
              <w:marLeft w:val="0"/>
              <w:marRight w:val="0"/>
              <w:marTop w:val="0"/>
              <w:marBottom w:val="0"/>
              <w:divBdr>
                <w:top w:val="single" w:sz="2" w:space="0" w:color="F8F8F8"/>
                <w:left w:val="single" w:sz="2" w:space="0" w:color="F8F8F8"/>
                <w:bottom w:val="single" w:sz="2" w:space="0" w:color="F8F8F8"/>
                <w:right w:val="single" w:sz="2" w:space="0" w:color="F8F8F8"/>
              </w:divBdr>
            </w:div>
          </w:divsChild>
        </w:div>
      </w:divsChild>
    </w:div>
    <w:div w:id="493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4335">
              <w:marLeft w:val="0"/>
              <w:marRight w:val="0"/>
              <w:marTop w:val="0"/>
              <w:marBottom w:val="0"/>
              <w:divBdr>
                <w:top w:val="single" w:sz="2" w:space="0" w:color="F8F8F8"/>
                <w:left w:val="single" w:sz="2" w:space="0" w:color="F8F8F8"/>
                <w:bottom w:val="single" w:sz="2" w:space="0" w:color="F8F8F8"/>
                <w:right w:val="single" w:sz="2" w:space="0" w:color="F8F8F8"/>
              </w:divBdr>
            </w:div>
          </w:divsChild>
        </w:div>
      </w:divsChild>
    </w:div>
    <w:div w:id="1242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E3B4B-E624-40A9-93A1-10081B0E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DK-8715</dc:creator>
  <cp:keywords/>
  <dc:description/>
  <cp:lastModifiedBy>Михаил Завьялов</cp:lastModifiedBy>
  <cp:revision>8</cp:revision>
  <dcterms:created xsi:type="dcterms:W3CDTF">2023-11-04T15:28:00Z</dcterms:created>
  <dcterms:modified xsi:type="dcterms:W3CDTF">2023-11-04T19:49:00Z</dcterms:modified>
</cp:coreProperties>
</file>